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568958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799254" w14:textId="1DCB066C" w:rsidR="0050690C" w:rsidRPr="00CB771E" w:rsidRDefault="0050690C">
          <w:pPr>
            <w:pStyle w:val="TOCHeading"/>
          </w:pPr>
          <w:r w:rsidRPr="003B1AD8">
            <w:t>Contents</w:t>
          </w:r>
        </w:p>
        <w:p w14:paraId="2C979B2D" w14:textId="12850856" w:rsidR="0050690C" w:rsidRPr="00CB771E" w:rsidRDefault="0050690C">
          <w:pPr>
            <w:pStyle w:val="TOC1"/>
            <w:tabs>
              <w:tab w:val="right" w:leader="dot" w:pos="9345"/>
            </w:tabs>
            <w:rPr>
              <w:rFonts w:eastAsiaTheme="minorEastAsia"/>
              <w:lang w:val="en-US"/>
            </w:rPr>
          </w:pPr>
          <w:r w:rsidRPr="00CB771E">
            <w:rPr>
              <w:lang w:val="en-US"/>
            </w:rPr>
            <w:fldChar w:fldCharType="begin"/>
          </w:r>
          <w:r w:rsidRPr="003B1AD8">
            <w:rPr>
              <w:lang w:val="en-US"/>
            </w:rPr>
            <w:instrText xml:space="preserve"> TOC \o "1-3" \h \z \u </w:instrText>
          </w:r>
          <w:r w:rsidRPr="00CB771E">
            <w:rPr>
              <w:lang w:val="en-US"/>
              <w:rPrChange w:id="0" w:author="Chris Read" w:date="2020-08-31T10:13:00Z">
                <w:rPr>
                  <w:b/>
                  <w:bCs/>
                  <w:lang w:val="en-US"/>
                </w:rPr>
              </w:rPrChange>
            </w:rPr>
            <w:fldChar w:fldCharType="separate"/>
          </w:r>
          <w:r w:rsidR="00002363" w:rsidRPr="003B1AD8">
            <w:rPr>
              <w:lang w:val="en-US"/>
              <w:rPrChange w:id="1" w:author="Chris Read" w:date="2020-08-31T10:13:00Z">
                <w:rPr/>
              </w:rPrChange>
            </w:rPr>
            <w:fldChar w:fldCharType="begin"/>
          </w:r>
          <w:r w:rsidR="00002363" w:rsidRPr="003B1AD8">
            <w:rPr>
              <w:lang w:val="en-US"/>
              <w:rPrChange w:id="2" w:author="Chris Read" w:date="2020-08-31T10:13:00Z">
                <w:rPr/>
              </w:rPrChange>
            </w:rPr>
            <w:instrText xml:space="preserve"> HYPERLINK \l "_Toc45120851" </w:instrText>
          </w:r>
          <w:r w:rsidR="00002363" w:rsidRPr="003B1AD8">
            <w:rPr>
              <w:lang w:val="en-US"/>
              <w:rPrChange w:id="3" w:author="Chris Read" w:date="2020-08-31T10:13:00Z">
                <w:rPr>
                  <w:lang w:val="en-US"/>
                </w:rPr>
              </w:rPrChange>
            </w:rPr>
            <w:fldChar w:fldCharType="separate"/>
          </w:r>
          <w:r w:rsidRPr="003B1AD8">
            <w:rPr>
              <w:rStyle w:val="Hyperlink"/>
              <w:rFonts w:cs="Segoe UI"/>
              <w:lang w:val="en-US"/>
            </w:rPr>
            <w:t>Introduction</w:t>
          </w:r>
          <w:r w:rsidRPr="003B1AD8">
            <w:rPr>
              <w:webHidden/>
              <w:lang w:val="en-US"/>
            </w:rPr>
            <w:tab/>
          </w:r>
          <w:r w:rsidRPr="003B1AD8">
            <w:rPr>
              <w:webHidden/>
              <w:lang w:val="en-US"/>
              <w:rPrChange w:id="4" w:author="Chris Read" w:date="2020-08-31T10:13:00Z">
                <w:rPr>
                  <w:webHidden/>
                  <w:lang w:val="en-US"/>
                </w:rPr>
              </w:rPrChange>
            </w:rPr>
            <w:fldChar w:fldCharType="begin"/>
          </w:r>
          <w:r w:rsidRPr="003B1AD8">
            <w:rPr>
              <w:webHidden/>
              <w:lang w:val="en-US"/>
            </w:rPr>
            <w:instrText xml:space="preserve"> PAGEREF _Toc45120851 \h </w:instrText>
          </w:r>
          <w:r w:rsidRPr="003B1AD8">
            <w:rPr>
              <w:webHidden/>
              <w:lang w:val="en-US"/>
              <w:rPrChange w:id="5" w:author="Chris Read" w:date="2020-08-31T10:13:00Z">
                <w:rPr>
                  <w:webHidden/>
                  <w:lang w:val="en-US"/>
                </w:rPr>
              </w:rPrChange>
            </w:rPr>
          </w:r>
          <w:r w:rsidRPr="003B1AD8">
            <w:rPr>
              <w:webHidden/>
              <w:lang w:val="en-US"/>
              <w:rPrChange w:id="6" w:author="Chris Read" w:date="2020-08-31T10:13:00Z">
                <w:rPr>
                  <w:webHidden/>
                  <w:lang w:val="en-US"/>
                </w:rPr>
              </w:rPrChange>
            </w:rPr>
            <w:fldChar w:fldCharType="separate"/>
          </w:r>
          <w:r w:rsidRPr="003B1AD8">
            <w:rPr>
              <w:webHidden/>
              <w:lang w:val="en-US"/>
            </w:rPr>
            <w:t>1</w:t>
          </w:r>
          <w:r w:rsidRPr="003B1AD8">
            <w:rPr>
              <w:webHidden/>
              <w:lang w:val="en-US"/>
              <w:rPrChange w:id="7" w:author="Chris Read" w:date="2020-08-31T10:13:00Z">
                <w:rPr>
                  <w:webHidden/>
                  <w:lang w:val="en-US"/>
                </w:rPr>
              </w:rPrChange>
            </w:rPr>
            <w:fldChar w:fldCharType="end"/>
          </w:r>
          <w:r w:rsidR="00002363" w:rsidRPr="003B1AD8">
            <w:rPr>
              <w:lang w:val="en-US"/>
              <w:rPrChange w:id="8" w:author="Chris Read" w:date="2020-08-31T10:13:00Z">
                <w:rPr>
                  <w:lang w:val="en-US"/>
                </w:rPr>
              </w:rPrChange>
            </w:rPr>
            <w:fldChar w:fldCharType="end"/>
          </w:r>
        </w:p>
        <w:p w14:paraId="4F28CBEA" w14:textId="53295986" w:rsidR="0050690C" w:rsidRPr="003B1AD8" w:rsidRDefault="00002363">
          <w:pPr>
            <w:pStyle w:val="TOC1"/>
            <w:tabs>
              <w:tab w:val="right" w:leader="dot" w:pos="9345"/>
            </w:tabs>
            <w:rPr>
              <w:rFonts w:eastAsiaTheme="minorEastAsia"/>
              <w:lang w:val="en-US"/>
            </w:rPr>
          </w:pPr>
          <w:r w:rsidRPr="003B1AD8">
            <w:rPr>
              <w:lang w:val="en-US"/>
              <w:rPrChange w:id="9" w:author="Chris Read" w:date="2020-08-31T10:13:00Z">
                <w:rPr/>
              </w:rPrChange>
            </w:rPr>
            <w:fldChar w:fldCharType="begin"/>
          </w:r>
          <w:r w:rsidRPr="003B1AD8">
            <w:rPr>
              <w:lang w:val="en-US"/>
              <w:rPrChange w:id="10" w:author="Chris Read" w:date="2020-08-31T10:13:00Z">
                <w:rPr/>
              </w:rPrChange>
            </w:rPr>
            <w:instrText xml:space="preserve"> HYPERLINK \l "_Toc45120852" </w:instrText>
          </w:r>
          <w:r w:rsidRPr="003B1AD8">
            <w:rPr>
              <w:lang w:val="en-US"/>
              <w:rPrChange w:id="11" w:author="Chris Read" w:date="2020-08-31T10:13:00Z">
                <w:rPr>
                  <w:lang w:val="en-US"/>
                </w:rPr>
              </w:rPrChange>
            </w:rPr>
            <w:fldChar w:fldCharType="separate"/>
          </w:r>
          <w:r w:rsidR="0050690C" w:rsidRPr="003B1AD8">
            <w:rPr>
              <w:rStyle w:val="Hyperlink"/>
              <w:rFonts w:cs="Segoe UI"/>
              <w:lang w:val="en-US"/>
            </w:rPr>
            <w:t>Preliminary setup</w:t>
          </w:r>
          <w:r w:rsidR="0050690C" w:rsidRPr="003B1AD8">
            <w:rPr>
              <w:webHidden/>
              <w:lang w:val="en-US"/>
            </w:rPr>
            <w:tab/>
          </w:r>
          <w:r w:rsidR="0050690C" w:rsidRPr="003B1AD8">
            <w:rPr>
              <w:webHidden/>
              <w:lang w:val="en-US"/>
              <w:rPrChange w:id="12" w:author="Chris Read" w:date="2020-08-31T10:13:00Z">
                <w:rPr>
                  <w:webHidden/>
                  <w:lang w:val="en-US"/>
                </w:rPr>
              </w:rPrChange>
            </w:rPr>
            <w:fldChar w:fldCharType="begin"/>
          </w:r>
          <w:r w:rsidR="0050690C" w:rsidRPr="003B1AD8">
            <w:rPr>
              <w:webHidden/>
              <w:lang w:val="en-US"/>
            </w:rPr>
            <w:instrText xml:space="preserve"> PAGEREF _Toc45120852 \h </w:instrText>
          </w:r>
          <w:r w:rsidR="0050690C" w:rsidRPr="003B1AD8">
            <w:rPr>
              <w:webHidden/>
              <w:lang w:val="en-US"/>
              <w:rPrChange w:id="13" w:author="Chris Read" w:date="2020-08-31T10:13:00Z">
                <w:rPr>
                  <w:webHidden/>
                  <w:lang w:val="en-US"/>
                </w:rPr>
              </w:rPrChange>
            </w:rPr>
          </w:r>
          <w:r w:rsidR="0050690C" w:rsidRPr="003B1AD8">
            <w:rPr>
              <w:webHidden/>
              <w:lang w:val="en-US"/>
              <w:rPrChange w:id="14" w:author="Chris Read" w:date="2020-08-31T10:13:00Z">
                <w:rPr>
                  <w:webHidden/>
                  <w:lang w:val="en-US"/>
                </w:rPr>
              </w:rPrChange>
            </w:rPr>
            <w:fldChar w:fldCharType="separate"/>
          </w:r>
          <w:r w:rsidR="0050690C" w:rsidRPr="003B1AD8">
            <w:rPr>
              <w:webHidden/>
              <w:lang w:val="en-US"/>
            </w:rPr>
            <w:t>2</w:t>
          </w:r>
          <w:r w:rsidR="0050690C" w:rsidRPr="003B1AD8">
            <w:rPr>
              <w:webHidden/>
              <w:lang w:val="en-US"/>
              <w:rPrChange w:id="15" w:author="Chris Read" w:date="2020-08-31T10:13:00Z">
                <w:rPr>
                  <w:webHidden/>
                  <w:lang w:val="en-US"/>
                </w:rPr>
              </w:rPrChange>
            </w:rPr>
            <w:fldChar w:fldCharType="end"/>
          </w:r>
          <w:r w:rsidRPr="003B1AD8">
            <w:rPr>
              <w:lang w:val="en-US"/>
              <w:rPrChange w:id="16" w:author="Chris Read" w:date="2020-08-31T10:13:00Z">
                <w:rPr>
                  <w:lang w:val="en-US"/>
                </w:rPr>
              </w:rPrChange>
            </w:rPr>
            <w:fldChar w:fldCharType="end"/>
          </w:r>
        </w:p>
        <w:p w14:paraId="6B239D2F" w14:textId="78F6CD9F" w:rsidR="0050690C" w:rsidRPr="003B1AD8" w:rsidRDefault="00002363">
          <w:pPr>
            <w:pStyle w:val="TOC2"/>
            <w:tabs>
              <w:tab w:val="right" w:leader="dot" w:pos="9345"/>
            </w:tabs>
            <w:rPr>
              <w:rFonts w:eastAsiaTheme="minorEastAsia"/>
              <w:lang w:val="en-US"/>
            </w:rPr>
          </w:pPr>
          <w:r w:rsidRPr="003B1AD8">
            <w:rPr>
              <w:lang w:val="en-US"/>
              <w:rPrChange w:id="17" w:author="Chris Read" w:date="2020-08-31T10:13:00Z">
                <w:rPr/>
              </w:rPrChange>
            </w:rPr>
            <w:fldChar w:fldCharType="begin"/>
          </w:r>
          <w:r w:rsidRPr="003B1AD8">
            <w:rPr>
              <w:lang w:val="en-US"/>
              <w:rPrChange w:id="18" w:author="Chris Read" w:date="2020-08-31T10:13:00Z">
                <w:rPr/>
              </w:rPrChange>
            </w:rPr>
            <w:instrText xml:space="preserve"> HYPERLINK \l "_Toc45120853" </w:instrText>
          </w:r>
          <w:r w:rsidRPr="003B1AD8">
            <w:rPr>
              <w:lang w:val="en-US"/>
              <w:rPrChange w:id="19" w:author="Chris Read" w:date="2020-08-31T10:13:00Z">
                <w:rPr>
                  <w:lang w:val="en-US"/>
                </w:rPr>
              </w:rPrChange>
            </w:rPr>
            <w:fldChar w:fldCharType="separate"/>
          </w:r>
          <w:r w:rsidR="0050690C" w:rsidRPr="003B1AD8">
            <w:rPr>
              <w:rStyle w:val="Hyperlink"/>
              <w:rFonts w:cs="Segoe UI"/>
              <w:lang w:val="en-US"/>
            </w:rPr>
            <w:t>Set up the deferrals module</w:t>
          </w:r>
          <w:r w:rsidR="0050690C" w:rsidRPr="003B1AD8">
            <w:rPr>
              <w:webHidden/>
              <w:lang w:val="en-US"/>
            </w:rPr>
            <w:tab/>
          </w:r>
          <w:r w:rsidR="0050690C" w:rsidRPr="003B1AD8">
            <w:rPr>
              <w:webHidden/>
              <w:lang w:val="en-US"/>
              <w:rPrChange w:id="20" w:author="Chris Read" w:date="2020-08-31T10:13:00Z">
                <w:rPr>
                  <w:webHidden/>
                  <w:lang w:val="en-US"/>
                </w:rPr>
              </w:rPrChange>
            </w:rPr>
            <w:fldChar w:fldCharType="begin"/>
          </w:r>
          <w:r w:rsidR="0050690C" w:rsidRPr="003B1AD8">
            <w:rPr>
              <w:webHidden/>
              <w:lang w:val="en-US"/>
            </w:rPr>
            <w:instrText xml:space="preserve"> PAGEREF _Toc45120853 \h </w:instrText>
          </w:r>
          <w:r w:rsidR="0050690C" w:rsidRPr="003B1AD8">
            <w:rPr>
              <w:webHidden/>
              <w:lang w:val="en-US"/>
              <w:rPrChange w:id="21" w:author="Chris Read" w:date="2020-08-31T10:13:00Z">
                <w:rPr>
                  <w:webHidden/>
                  <w:lang w:val="en-US"/>
                </w:rPr>
              </w:rPrChange>
            </w:rPr>
          </w:r>
          <w:r w:rsidR="0050690C" w:rsidRPr="003B1AD8">
            <w:rPr>
              <w:webHidden/>
              <w:lang w:val="en-US"/>
              <w:rPrChange w:id="22" w:author="Chris Read" w:date="2020-08-31T10:13:00Z">
                <w:rPr>
                  <w:webHidden/>
                  <w:lang w:val="en-US"/>
                </w:rPr>
              </w:rPrChange>
            </w:rPr>
            <w:fldChar w:fldCharType="separate"/>
          </w:r>
          <w:r w:rsidR="0050690C" w:rsidRPr="003B1AD8">
            <w:rPr>
              <w:webHidden/>
              <w:lang w:val="en-US"/>
            </w:rPr>
            <w:t>2</w:t>
          </w:r>
          <w:r w:rsidR="0050690C" w:rsidRPr="003B1AD8">
            <w:rPr>
              <w:webHidden/>
              <w:lang w:val="en-US"/>
              <w:rPrChange w:id="23" w:author="Chris Read" w:date="2020-08-31T10:13:00Z">
                <w:rPr>
                  <w:webHidden/>
                  <w:lang w:val="en-US"/>
                </w:rPr>
              </w:rPrChange>
            </w:rPr>
            <w:fldChar w:fldCharType="end"/>
          </w:r>
          <w:r w:rsidRPr="003B1AD8">
            <w:rPr>
              <w:lang w:val="en-US"/>
              <w:rPrChange w:id="24" w:author="Chris Read" w:date="2020-08-31T10:13:00Z">
                <w:rPr>
                  <w:lang w:val="en-US"/>
                </w:rPr>
              </w:rPrChange>
            </w:rPr>
            <w:fldChar w:fldCharType="end"/>
          </w:r>
        </w:p>
        <w:p w14:paraId="5051F15C" w14:textId="35A22BDD" w:rsidR="0050690C" w:rsidRPr="003B1AD8" w:rsidRDefault="00002363">
          <w:pPr>
            <w:pStyle w:val="TOC2"/>
            <w:tabs>
              <w:tab w:val="right" w:leader="dot" w:pos="9345"/>
            </w:tabs>
            <w:rPr>
              <w:rFonts w:eastAsiaTheme="minorEastAsia"/>
              <w:lang w:val="en-US"/>
            </w:rPr>
          </w:pPr>
          <w:r w:rsidRPr="003B1AD8">
            <w:rPr>
              <w:lang w:val="en-US"/>
              <w:rPrChange w:id="25" w:author="Chris Read" w:date="2020-08-31T10:13:00Z">
                <w:rPr/>
              </w:rPrChange>
            </w:rPr>
            <w:fldChar w:fldCharType="begin"/>
          </w:r>
          <w:r w:rsidRPr="003B1AD8">
            <w:rPr>
              <w:lang w:val="en-US"/>
              <w:rPrChange w:id="26" w:author="Chris Read" w:date="2020-08-31T10:13:00Z">
                <w:rPr/>
              </w:rPrChange>
            </w:rPr>
            <w:instrText xml:space="preserve"> HYPERLINK \l "_Toc45120854" </w:instrText>
          </w:r>
          <w:r w:rsidRPr="003B1AD8">
            <w:rPr>
              <w:lang w:val="en-US"/>
              <w:rPrChange w:id="27" w:author="Chris Read" w:date="2020-08-31T10:13:00Z">
                <w:rPr>
                  <w:lang w:val="en-US"/>
                </w:rPr>
              </w:rPrChange>
            </w:rPr>
            <w:fldChar w:fldCharType="separate"/>
          </w:r>
          <w:r w:rsidR="0050690C" w:rsidRPr="003B1AD8">
            <w:rPr>
              <w:rStyle w:val="Hyperlink"/>
              <w:lang w:val="en-US"/>
            </w:rPr>
            <w:t>Set up deferrals creation when selling fixed asset</w:t>
          </w:r>
          <w:r w:rsidR="0050690C" w:rsidRPr="003B1AD8">
            <w:rPr>
              <w:webHidden/>
              <w:lang w:val="en-US"/>
            </w:rPr>
            <w:tab/>
          </w:r>
          <w:r w:rsidR="0050690C" w:rsidRPr="003B1AD8">
            <w:rPr>
              <w:webHidden/>
              <w:lang w:val="en-US"/>
              <w:rPrChange w:id="28" w:author="Chris Read" w:date="2020-08-31T10:13:00Z">
                <w:rPr>
                  <w:webHidden/>
                  <w:lang w:val="en-US"/>
                </w:rPr>
              </w:rPrChange>
            </w:rPr>
            <w:fldChar w:fldCharType="begin"/>
          </w:r>
          <w:r w:rsidR="0050690C" w:rsidRPr="003B1AD8">
            <w:rPr>
              <w:webHidden/>
              <w:lang w:val="en-US"/>
            </w:rPr>
            <w:instrText xml:space="preserve"> PAGEREF _Toc45120854 \h </w:instrText>
          </w:r>
          <w:r w:rsidR="0050690C" w:rsidRPr="003B1AD8">
            <w:rPr>
              <w:webHidden/>
              <w:lang w:val="en-US"/>
              <w:rPrChange w:id="29" w:author="Chris Read" w:date="2020-08-31T10:13:00Z">
                <w:rPr>
                  <w:webHidden/>
                  <w:lang w:val="en-US"/>
                </w:rPr>
              </w:rPrChange>
            </w:rPr>
          </w:r>
          <w:r w:rsidR="0050690C" w:rsidRPr="003B1AD8">
            <w:rPr>
              <w:webHidden/>
              <w:lang w:val="en-US"/>
              <w:rPrChange w:id="30" w:author="Chris Read" w:date="2020-08-31T10:13:00Z">
                <w:rPr>
                  <w:webHidden/>
                  <w:lang w:val="en-US"/>
                </w:rPr>
              </w:rPrChange>
            </w:rPr>
            <w:fldChar w:fldCharType="separate"/>
          </w:r>
          <w:r w:rsidR="0050690C" w:rsidRPr="003B1AD8">
            <w:rPr>
              <w:webHidden/>
              <w:lang w:val="en-US"/>
            </w:rPr>
            <w:t>2</w:t>
          </w:r>
          <w:r w:rsidR="0050690C" w:rsidRPr="003B1AD8">
            <w:rPr>
              <w:webHidden/>
              <w:lang w:val="en-US"/>
              <w:rPrChange w:id="31" w:author="Chris Read" w:date="2020-08-31T10:13:00Z">
                <w:rPr>
                  <w:webHidden/>
                  <w:lang w:val="en-US"/>
                </w:rPr>
              </w:rPrChange>
            </w:rPr>
            <w:fldChar w:fldCharType="end"/>
          </w:r>
          <w:r w:rsidRPr="003B1AD8">
            <w:rPr>
              <w:lang w:val="en-US"/>
              <w:rPrChange w:id="32" w:author="Chris Read" w:date="2020-08-31T10:13:00Z">
                <w:rPr>
                  <w:lang w:val="en-US"/>
                </w:rPr>
              </w:rPrChange>
            </w:rPr>
            <w:fldChar w:fldCharType="end"/>
          </w:r>
        </w:p>
        <w:p w14:paraId="72A535CE" w14:textId="41E33259" w:rsidR="0050690C" w:rsidRPr="003B1AD8" w:rsidRDefault="00002363">
          <w:pPr>
            <w:pStyle w:val="TOC1"/>
            <w:tabs>
              <w:tab w:val="right" w:leader="dot" w:pos="9345"/>
            </w:tabs>
            <w:rPr>
              <w:rFonts w:eastAsiaTheme="minorEastAsia"/>
              <w:lang w:val="en-US"/>
            </w:rPr>
          </w:pPr>
          <w:r w:rsidRPr="003B1AD8">
            <w:rPr>
              <w:lang w:val="en-US"/>
              <w:rPrChange w:id="33" w:author="Chris Read" w:date="2020-08-31T10:13:00Z">
                <w:rPr/>
              </w:rPrChange>
            </w:rPr>
            <w:fldChar w:fldCharType="begin"/>
          </w:r>
          <w:r w:rsidRPr="003B1AD8">
            <w:rPr>
              <w:lang w:val="en-US"/>
              <w:rPrChange w:id="34" w:author="Chris Read" w:date="2020-08-31T10:13:00Z">
                <w:rPr/>
              </w:rPrChange>
            </w:rPr>
            <w:instrText xml:space="preserve"> HYPERLINK \l "_Toc45120855" </w:instrText>
          </w:r>
          <w:r w:rsidRPr="003B1AD8">
            <w:rPr>
              <w:lang w:val="en-US"/>
              <w:rPrChange w:id="35" w:author="Chris Read" w:date="2020-08-31T10:13:00Z">
                <w:rPr>
                  <w:lang w:val="en-US"/>
                </w:rPr>
              </w:rPrChange>
            </w:rPr>
            <w:fldChar w:fldCharType="separate"/>
          </w:r>
          <w:r w:rsidR="0050690C" w:rsidRPr="003B1AD8">
            <w:rPr>
              <w:rStyle w:val="Hyperlink"/>
              <w:rFonts w:cs="Segoe UI"/>
              <w:lang w:val="en-US"/>
            </w:rPr>
            <w:t>Deferrals register</w:t>
          </w:r>
          <w:r w:rsidR="0050690C" w:rsidRPr="003B1AD8">
            <w:rPr>
              <w:webHidden/>
              <w:lang w:val="en-US"/>
            </w:rPr>
            <w:tab/>
          </w:r>
          <w:r w:rsidR="0050690C" w:rsidRPr="003B1AD8">
            <w:rPr>
              <w:webHidden/>
              <w:lang w:val="en-US"/>
              <w:rPrChange w:id="36" w:author="Chris Read" w:date="2020-08-31T10:13:00Z">
                <w:rPr>
                  <w:webHidden/>
                  <w:lang w:val="en-US"/>
                </w:rPr>
              </w:rPrChange>
            </w:rPr>
            <w:fldChar w:fldCharType="begin"/>
          </w:r>
          <w:r w:rsidR="0050690C" w:rsidRPr="003B1AD8">
            <w:rPr>
              <w:webHidden/>
              <w:lang w:val="en-US"/>
            </w:rPr>
            <w:instrText xml:space="preserve"> PAGEREF _Toc45120855 \h </w:instrText>
          </w:r>
          <w:r w:rsidR="0050690C" w:rsidRPr="003B1AD8">
            <w:rPr>
              <w:webHidden/>
              <w:lang w:val="en-US"/>
              <w:rPrChange w:id="37" w:author="Chris Read" w:date="2020-08-31T10:13:00Z">
                <w:rPr>
                  <w:webHidden/>
                  <w:lang w:val="en-US"/>
                </w:rPr>
              </w:rPrChange>
            </w:rPr>
          </w:r>
          <w:r w:rsidR="0050690C" w:rsidRPr="003B1AD8">
            <w:rPr>
              <w:webHidden/>
              <w:lang w:val="en-US"/>
              <w:rPrChange w:id="38" w:author="Chris Read" w:date="2020-08-31T10:13:00Z">
                <w:rPr>
                  <w:webHidden/>
                  <w:lang w:val="en-US"/>
                </w:rPr>
              </w:rPrChange>
            </w:rPr>
            <w:fldChar w:fldCharType="separate"/>
          </w:r>
          <w:r w:rsidR="0050690C" w:rsidRPr="003B1AD8">
            <w:rPr>
              <w:webHidden/>
              <w:lang w:val="en-US"/>
            </w:rPr>
            <w:t>2</w:t>
          </w:r>
          <w:r w:rsidR="0050690C" w:rsidRPr="003B1AD8">
            <w:rPr>
              <w:webHidden/>
              <w:lang w:val="en-US"/>
              <w:rPrChange w:id="39" w:author="Chris Read" w:date="2020-08-31T10:13:00Z">
                <w:rPr>
                  <w:webHidden/>
                  <w:lang w:val="en-US"/>
                </w:rPr>
              </w:rPrChange>
            </w:rPr>
            <w:fldChar w:fldCharType="end"/>
          </w:r>
          <w:r w:rsidRPr="003B1AD8">
            <w:rPr>
              <w:lang w:val="en-US"/>
              <w:rPrChange w:id="40" w:author="Chris Read" w:date="2020-08-31T10:13:00Z">
                <w:rPr>
                  <w:lang w:val="en-US"/>
                </w:rPr>
              </w:rPrChange>
            </w:rPr>
            <w:fldChar w:fldCharType="end"/>
          </w:r>
        </w:p>
        <w:p w14:paraId="470E0271" w14:textId="0728ED67" w:rsidR="0050690C" w:rsidRPr="003B1AD8" w:rsidRDefault="00002363">
          <w:pPr>
            <w:pStyle w:val="TOC2"/>
            <w:tabs>
              <w:tab w:val="right" w:leader="dot" w:pos="9345"/>
            </w:tabs>
            <w:rPr>
              <w:rFonts w:eastAsiaTheme="minorEastAsia"/>
              <w:lang w:val="en-US"/>
            </w:rPr>
          </w:pPr>
          <w:r w:rsidRPr="003B1AD8">
            <w:rPr>
              <w:lang w:val="en-US"/>
              <w:rPrChange w:id="41" w:author="Chris Read" w:date="2020-08-31T10:13:00Z">
                <w:rPr/>
              </w:rPrChange>
            </w:rPr>
            <w:fldChar w:fldCharType="begin"/>
          </w:r>
          <w:r w:rsidRPr="003B1AD8">
            <w:rPr>
              <w:lang w:val="en-US"/>
              <w:rPrChange w:id="42" w:author="Chris Read" w:date="2020-08-31T10:13:00Z">
                <w:rPr/>
              </w:rPrChange>
            </w:rPr>
            <w:instrText xml:space="preserve"> HYPERLINK \l "_Toc45120856" </w:instrText>
          </w:r>
          <w:r w:rsidRPr="003B1AD8">
            <w:rPr>
              <w:lang w:val="en-US"/>
              <w:rPrChange w:id="43" w:author="Chris Read" w:date="2020-08-31T10:13:00Z">
                <w:rPr>
                  <w:lang w:val="en-US"/>
                </w:rPr>
              </w:rPrChange>
            </w:rPr>
            <w:fldChar w:fldCharType="separate"/>
          </w:r>
          <w:r w:rsidR="0050690C" w:rsidRPr="003B1AD8">
            <w:rPr>
              <w:rStyle w:val="Hyperlink"/>
              <w:rFonts w:cs="Segoe UI"/>
              <w:lang w:val="en-US"/>
            </w:rPr>
            <w:t>Set up the deferrals register</w:t>
          </w:r>
          <w:r w:rsidR="0050690C" w:rsidRPr="003B1AD8">
            <w:rPr>
              <w:webHidden/>
              <w:lang w:val="en-US"/>
            </w:rPr>
            <w:tab/>
          </w:r>
          <w:r w:rsidR="0050690C" w:rsidRPr="003B1AD8">
            <w:rPr>
              <w:webHidden/>
              <w:lang w:val="en-US"/>
              <w:rPrChange w:id="44" w:author="Chris Read" w:date="2020-08-31T10:13:00Z">
                <w:rPr>
                  <w:webHidden/>
                  <w:lang w:val="en-US"/>
                </w:rPr>
              </w:rPrChange>
            </w:rPr>
            <w:fldChar w:fldCharType="begin"/>
          </w:r>
          <w:r w:rsidR="0050690C" w:rsidRPr="003B1AD8">
            <w:rPr>
              <w:webHidden/>
              <w:lang w:val="en-US"/>
            </w:rPr>
            <w:instrText xml:space="preserve"> PAGEREF _Toc45120856 \h </w:instrText>
          </w:r>
          <w:r w:rsidR="0050690C" w:rsidRPr="003B1AD8">
            <w:rPr>
              <w:webHidden/>
              <w:lang w:val="en-US"/>
              <w:rPrChange w:id="45" w:author="Chris Read" w:date="2020-08-31T10:13:00Z">
                <w:rPr>
                  <w:webHidden/>
                  <w:lang w:val="en-US"/>
                </w:rPr>
              </w:rPrChange>
            </w:rPr>
          </w:r>
          <w:r w:rsidR="0050690C" w:rsidRPr="003B1AD8">
            <w:rPr>
              <w:webHidden/>
              <w:lang w:val="en-US"/>
              <w:rPrChange w:id="46" w:author="Chris Read" w:date="2020-08-31T10:13:00Z">
                <w:rPr>
                  <w:webHidden/>
                  <w:lang w:val="en-US"/>
                </w:rPr>
              </w:rPrChange>
            </w:rPr>
            <w:fldChar w:fldCharType="separate"/>
          </w:r>
          <w:r w:rsidR="0050690C" w:rsidRPr="003B1AD8">
            <w:rPr>
              <w:webHidden/>
              <w:lang w:val="en-US"/>
            </w:rPr>
            <w:t>3</w:t>
          </w:r>
          <w:r w:rsidR="0050690C" w:rsidRPr="003B1AD8">
            <w:rPr>
              <w:webHidden/>
              <w:lang w:val="en-US"/>
              <w:rPrChange w:id="47" w:author="Chris Read" w:date="2020-08-31T10:13:00Z">
                <w:rPr>
                  <w:webHidden/>
                  <w:lang w:val="en-US"/>
                </w:rPr>
              </w:rPrChange>
            </w:rPr>
            <w:fldChar w:fldCharType="end"/>
          </w:r>
          <w:r w:rsidRPr="003B1AD8">
            <w:rPr>
              <w:lang w:val="en-US"/>
              <w:rPrChange w:id="48" w:author="Chris Read" w:date="2020-08-31T10:13:00Z">
                <w:rPr>
                  <w:lang w:val="en-US"/>
                </w:rPr>
              </w:rPrChange>
            </w:rPr>
            <w:fldChar w:fldCharType="end"/>
          </w:r>
        </w:p>
        <w:p w14:paraId="7F808463" w14:textId="0F756C58" w:rsidR="0050690C" w:rsidRPr="003B1AD8" w:rsidRDefault="00002363">
          <w:pPr>
            <w:pStyle w:val="TOC2"/>
            <w:tabs>
              <w:tab w:val="right" w:leader="dot" w:pos="9345"/>
            </w:tabs>
            <w:rPr>
              <w:rFonts w:eastAsiaTheme="minorEastAsia"/>
              <w:lang w:val="en-US"/>
            </w:rPr>
          </w:pPr>
          <w:r w:rsidRPr="003B1AD8">
            <w:rPr>
              <w:lang w:val="en-US"/>
              <w:rPrChange w:id="49" w:author="Chris Read" w:date="2020-08-31T10:13:00Z">
                <w:rPr/>
              </w:rPrChange>
            </w:rPr>
            <w:fldChar w:fldCharType="begin"/>
          </w:r>
          <w:r w:rsidRPr="003B1AD8">
            <w:rPr>
              <w:lang w:val="en-US"/>
              <w:rPrChange w:id="50" w:author="Chris Read" w:date="2020-08-31T10:13:00Z">
                <w:rPr/>
              </w:rPrChange>
            </w:rPr>
            <w:instrText xml:space="preserve"> HYPERLINK \l "_Toc45120857" </w:instrText>
          </w:r>
          <w:r w:rsidRPr="003B1AD8">
            <w:rPr>
              <w:lang w:val="en-US"/>
              <w:rPrChange w:id="51" w:author="Chris Read" w:date="2020-08-31T10:13:00Z">
                <w:rPr>
                  <w:lang w:val="en-US"/>
                </w:rPr>
              </w:rPrChange>
            </w:rPr>
            <w:fldChar w:fldCharType="separate"/>
          </w:r>
          <w:r w:rsidR="0050690C" w:rsidRPr="003B1AD8">
            <w:rPr>
              <w:rStyle w:val="Hyperlink"/>
              <w:lang w:val="en-US"/>
            </w:rPr>
            <w:t>Examples</w:t>
          </w:r>
          <w:r w:rsidR="0050690C" w:rsidRPr="003B1AD8">
            <w:rPr>
              <w:webHidden/>
              <w:lang w:val="en-US"/>
            </w:rPr>
            <w:tab/>
          </w:r>
          <w:r w:rsidR="0050690C" w:rsidRPr="003B1AD8">
            <w:rPr>
              <w:webHidden/>
              <w:lang w:val="en-US"/>
              <w:rPrChange w:id="52" w:author="Chris Read" w:date="2020-08-31T10:13:00Z">
                <w:rPr>
                  <w:webHidden/>
                  <w:lang w:val="en-US"/>
                </w:rPr>
              </w:rPrChange>
            </w:rPr>
            <w:fldChar w:fldCharType="begin"/>
          </w:r>
          <w:r w:rsidR="0050690C" w:rsidRPr="003B1AD8">
            <w:rPr>
              <w:webHidden/>
              <w:lang w:val="en-US"/>
            </w:rPr>
            <w:instrText xml:space="preserve"> PAGEREF _Toc45120857 \h </w:instrText>
          </w:r>
          <w:r w:rsidR="0050690C" w:rsidRPr="003B1AD8">
            <w:rPr>
              <w:webHidden/>
              <w:lang w:val="en-US"/>
              <w:rPrChange w:id="53" w:author="Chris Read" w:date="2020-08-31T10:13:00Z">
                <w:rPr>
                  <w:webHidden/>
                  <w:lang w:val="en-US"/>
                </w:rPr>
              </w:rPrChange>
            </w:rPr>
          </w:r>
          <w:r w:rsidR="0050690C" w:rsidRPr="003B1AD8">
            <w:rPr>
              <w:webHidden/>
              <w:lang w:val="en-US"/>
              <w:rPrChange w:id="54" w:author="Chris Read" w:date="2020-08-31T10:13:00Z">
                <w:rPr>
                  <w:webHidden/>
                  <w:lang w:val="en-US"/>
                </w:rPr>
              </w:rPrChange>
            </w:rPr>
            <w:fldChar w:fldCharType="separate"/>
          </w:r>
          <w:r w:rsidR="0050690C" w:rsidRPr="003B1AD8">
            <w:rPr>
              <w:webHidden/>
              <w:lang w:val="en-US"/>
            </w:rPr>
            <w:t>3</w:t>
          </w:r>
          <w:r w:rsidR="0050690C" w:rsidRPr="003B1AD8">
            <w:rPr>
              <w:webHidden/>
              <w:lang w:val="en-US"/>
              <w:rPrChange w:id="55" w:author="Chris Read" w:date="2020-08-31T10:13:00Z">
                <w:rPr>
                  <w:webHidden/>
                  <w:lang w:val="en-US"/>
                </w:rPr>
              </w:rPrChange>
            </w:rPr>
            <w:fldChar w:fldCharType="end"/>
          </w:r>
          <w:r w:rsidRPr="003B1AD8">
            <w:rPr>
              <w:lang w:val="en-US"/>
              <w:rPrChange w:id="56" w:author="Chris Read" w:date="2020-08-31T10:13:00Z">
                <w:rPr>
                  <w:lang w:val="en-US"/>
                </w:rPr>
              </w:rPrChange>
            </w:rPr>
            <w:fldChar w:fldCharType="end"/>
          </w:r>
        </w:p>
        <w:p w14:paraId="0063B3EB" w14:textId="7A40778C" w:rsidR="0050690C" w:rsidRPr="003B1AD8" w:rsidRDefault="00002363">
          <w:pPr>
            <w:pStyle w:val="TOC3"/>
            <w:tabs>
              <w:tab w:val="right" w:leader="dot" w:pos="9345"/>
            </w:tabs>
            <w:rPr>
              <w:lang w:val="en-US"/>
            </w:rPr>
          </w:pPr>
          <w:r w:rsidRPr="003B1AD8">
            <w:rPr>
              <w:lang w:val="en-US"/>
              <w:rPrChange w:id="57" w:author="Chris Read" w:date="2020-08-31T10:13:00Z">
                <w:rPr/>
              </w:rPrChange>
            </w:rPr>
            <w:fldChar w:fldCharType="begin"/>
          </w:r>
          <w:r w:rsidRPr="003B1AD8">
            <w:rPr>
              <w:lang w:val="en-US"/>
              <w:rPrChange w:id="58" w:author="Chris Read" w:date="2020-08-31T10:13:00Z">
                <w:rPr/>
              </w:rPrChange>
            </w:rPr>
            <w:instrText xml:space="preserve"> HYPERLINK \l "_Toc45120858" </w:instrText>
          </w:r>
          <w:r w:rsidRPr="003B1AD8">
            <w:rPr>
              <w:lang w:val="en-US"/>
              <w:rPrChange w:id="59" w:author="Chris Read" w:date="2020-08-31T10:13:00Z">
                <w:rPr>
                  <w:lang w:val="en-US"/>
                </w:rPr>
              </w:rPrChange>
            </w:rPr>
            <w:fldChar w:fldCharType="separate"/>
          </w:r>
          <w:r w:rsidR="0050690C" w:rsidRPr="003B1AD8">
            <w:rPr>
              <w:rStyle w:val="Hyperlink"/>
              <w:lang w:val="en-US"/>
            </w:rPr>
            <w:t>Example of automatic deferral creation as a result of selling fixed asset with loss</w:t>
          </w:r>
          <w:r w:rsidR="0050690C" w:rsidRPr="003B1AD8">
            <w:rPr>
              <w:webHidden/>
              <w:lang w:val="en-US"/>
            </w:rPr>
            <w:tab/>
          </w:r>
          <w:r w:rsidR="0050690C" w:rsidRPr="003B1AD8">
            <w:rPr>
              <w:webHidden/>
              <w:lang w:val="en-US"/>
              <w:rPrChange w:id="60" w:author="Chris Read" w:date="2020-08-31T10:13:00Z">
                <w:rPr>
                  <w:webHidden/>
                  <w:lang w:val="en-US"/>
                </w:rPr>
              </w:rPrChange>
            </w:rPr>
            <w:fldChar w:fldCharType="begin"/>
          </w:r>
          <w:r w:rsidR="0050690C" w:rsidRPr="003B1AD8">
            <w:rPr>
              <w:webHidden/>
              <w:lang w:val="en-US"/>
            </w:rPr>
            <w:instrText xml:space="preserve"> PAGEREF _Toc45120858 \h </w:instrText>
          </w:r>
          <w:r w:rsidR="0050690C" w:rsidRPr="003B1AD8">
            <w:rPr>
              <w:webHidden/>
              <w:lang w:val="en-US"/>
              <w:rPrChange w:id="61" w:author="Chris Read" w:date="2020-08-31T10:13:00Z">
                <w:rPr>
                  <w:webHidden/>
                  <w:lang w:val="en-US"/>
                </w:rPr>
              </w:rPrChange>
            </w:rPr>
          </w:r>
          <w:r w:rsidR="0050690C" w:rsidRPr="003B1AD8">
            <w:rPr>
              <w:webHidden/>
              <w:lang w:val="en-US"/>
              <w:rPrChange w:id="62" w:author="Chris Read" w:date="2020-08-31T10:13:00Z">
                <w:rPr>
                  <w:webHidden/>
                  <w:lang w:val="en-US"/>
                </w:rPr>
              </w:rPrChange>
            </w:rPr>
            <w:fldChar w:fldCharType="separate"/>
          </w:r>
          <w:r w:rsidR="0050690C" w:rsidRPr="003B1AD8">
            <w:rPr>
              <w:webHidden/>
              <w:lang w:val="en-US"/>
            </w:rPr>
            <w:t>3</w:t>
          </w:r>
          <w:r w:rsidR="0050690C" w:rsidRPr="003B1AD8">
            <w:rPr>
              <w:webHidden/>
              <w:lang w:val="en-US"/>
              <w:rPrChange w:id="63" w:author="Chris Read" w:date="2020-08-31T10:13:00Z">
                <w:rPr>
                  <w:webHidden/>
                  <w:lang w:val="en-US"/>
                </w:rPr>
              </w:rPrChange>
            </w:rPr>
            <w:fldChar w:fldCharType="end"/>
          </w:r>
          <w:r w:rsidRPr="003B1AD8">
            <w:rPr>
              <w:lang w:val="en-US"/>
              <w:rPrChange w:id="64" w:author="Chris Read" w:date="2020-08-31T10:13:00Z">
                <w:rPr>
                  <w:lang w:val="en-US"/>
                </w:rPr>
              </w:rPrChange>
            </w:rPr>
            <w:fldChar w:fldCharType="end"/>
          </w:r>
        </w:p>
        <w:p w14:paraId="0BF9EBDB" w14:textId="5FD9AC6C" w:rsidR="0050690C" w:rsidRPr="003B1AD8" w:rsidRDefault="00002363">
          <w:pPr>
            <w:pStyle w:val="TOC3"/>
            <w:tabs>
              <w:tab w:val="right" w:leader="dot" w:pos="9345"/>
            </w:tabs>
            <w:rPr>
              <w:lang w:val="en-US"/>
            </w:rPr>
          </w:pPr>
          <w:r w:rsidRPr="003B1AD8">
            <w:rPr>
              <w:lang w:val="en-US"/>
              <w:rPrChange w:id="65" w:author="Chris Read" w:date="2020-08-31T10:13:00Z">
                <w:rPr/>
              </w:rPrChange>
            </w:rPr>
            <w:fldChar w:fldCharType="begin"/>
          </w:r>
          <w:r w:rsidRPr="003B1AD8">
            <w:rPr>
              <w:lang w:val="en-US"/>
              <w:rPrChange w:id="66" w:author="Chris Read" w:date="2020-08-31T10:13:00Z">
                <w:rPr/>
              </w:rPrChange>
            </w:rPr>
            <w:instrText xml:space="preserve"> HYPERLINK \l "_Toc45120859" </w:instrText>
          </w:r>
          <w:r w:rsidRPr="003B1AD8">
            <w:rPr>
              <w:lang w:val="en-US"/>
              <w:rPrChange w:id="67" w:author="Chris Read" w:date="2020-08-31T10:13:00Z">
                <w:rPr>
                  <w:lang w:val="en-US"/>
                </w:rPr>
              </w:rPrChange>
            </w:rPr>
            <w:fldChar w:fldCharType="separate"/>
          </w:r>
          <w:r w:rsidR="0050690C" w:rsidRPr="003B1AD8">
            <w:rPr>
              <w:rStyle w:val="Hyperlink"/>
              <w:lang w:val="en-US"/>
            </w:rPr>
            <w:t>Example of automatic deferral creation by using a periodic task</w:t>
          </w:r>
          <w:r w:rsidR="0050690C" w:rsidRPr="003B1AD8">
            <w:rPr>
              <w:webHidden/>
              <w:lang w:val="en-US"/>
            </w:rPr>
            <w:tab/>
          </w:r>
          <w:r w:rsidR="0050690C" w:rsidRPr="003B1AD8">
            <w:rPr>
              <w:webHidden/>
              <w:lang w:val="en-US"/>
              <w:rPrChange w:id="68" w:author="Chris Read" w:date="2020-08-31T10:13:00Z">
                <w:rPr>
                  <w:webHidden/>
                  <w:lang w:val="en-US"/>
                </w:rPr>
              </w:rPrChange>
            </w:rPr>
            <w:fldChar w:fldCharType="begin"/>
          </w:r>
          <w:r w:rsidR="0050690C" w:rsidRPr="003B1AD8">
            <w:rPr>
              <w:webHidden/>
              <w:lang w:val="en-US"/>
            </w:rPr>
            <w:instrText xml:space="preserve"> PAGEREF _Toc45120859 \h </w:instrText>
          </w:r>
          <w:r w:rsidR="0050690C" w:rsidRPr="003B1AD8">
            <w:rPr>
              <w:webHidden/>
              <w:lang w:val="en-US"/>
              <w:rPrChange w:id="69" w:author="Chris Read" w:date="2020-08-31T10:13:00Z">
                <w:rPr>
                  <w:webHidden/>
                  <w:lang w:val="en-US"/>
                </w:rPr>
              </w:rPrChange>
            </w:rPr>
          </w:r>
          <w:r w:rsidR="0050690C" w:rsidRPr="003B1AD8">
            <w:rPr>
              <w:webHidden/>
              <w:lang w:val="en-US"/>
              <w:rPrChange w:id="70" w:author="Chris Read" w:date="2020-08-31T10:13:00Z">
                <w:rPr>
                  <w:webHidden/>
                  <w:lang w:val="en-US"/>
                </w:rPr>
              </w:rPrChange>
            </w:rPr>
            <w:fldChar w:fldCharType="separate"/>
          </w:r>
          <w:r w:rsidR="0050690C" w:rsidRPr="003B1AD8">
            <w:rPr>
              <w:webHidden/>
              <w:lang w:val="en-US"/>
            </w:rPr>
            <w:t>6</w:t>
          </w:r>
          <w:r w:rsidR="0050690C" w:rsidRPr="003B1AD8">
            <w:rPr>
              <w:webHidden/>
              <w:lang w:val="en-US"/>
              <w:rPrChange w:id="71" w:author="Chris Read" w:date="2020-08-31T10:13:00Z">
                <w:rPr>
                  <w:webHidden/>
                  <w:lang w:val="en-US"/>
                </w:rPr>
              </w:rPrChange>
            </w:rPr>
            <w:fldChar w:fldCharType="end"/>
          </w:r>
          <w:r w:rsidRPr="003B1AD8">
            <w:rPr>
              <w:lang w:val="en-US"/>
              <w:rPrChange w:id="72" w:author="Chris Read" w:date="2020-08-31T10:13:00Z">
                <w:rPr>
                  <w:lang w:val="en-US"/>
                </w:rPr>
              </w:rPrChange>
            </w:rPr>
            <w:fldChar w:fldCharType="end"/>
          </w:r>
        </w:p>
        <w:p w14:paraId="59EF7CC0" w14:textId="659199ED" w:rsidR="0050690C" w:rsidRPr="003B1AD8" w:rsidRDefault="0050690C">
          <w:pPr>
            <w:rPr>
              <w:lang w:val="en-US"/>
            </w:rPr>
          </w:pPr>
          <w:r w:rsidRPr="00CB771E">
            <w:rPr>
              <w:b/>
              <w:bCs/>
              <w:lang w:val="en-US"/>
            </w:rPr>
            <w:fldChar w:fldCharType="end"/>
          </w:r>
        </w:p>
      </w:sdtContent>
    </w:sdt>
    <w:p w14:paraId="13E0D987" w14:textId="20777402" w:rsidR="00070786" w:rsidRPr="003B1AD8" w:rsidRDefault="000F6376" w:rsidP="000F6376">
      <w:pPr>
        <w:pStyle w:val="Title"/>
        <w:rPr>
          <w:rFonts w:ascii="Segoe UI" w:hAnsi="Segoe UI" w:cs="Segoe UI"/>
          <w:lang w:val="en-US"/>
        </w:rPr>
      </w:pPr>
      <w:r w:rsidRPr="003B1AD8">
        <w:rPr>
          <w:rFonts w:ascii="Segoe UI" w:hAnsi="Segoe UI" w:cs="Segoe UI"/>
          <w:lang w:val="en-US"/>
        </w:rPr>
        <w:t>Deferrals registe</w:t>
      </w:r>
      <w:r w:rsidR="00FF3619" w:rsidRPr="003B1AD8">
        <w:rPr>
          <w:rFonts w:ascii="Segoe UI" w:hAnsi="Segoe UI" w:cs="Segoe UI"/>
          <w:lang w:val="en-US"/>
        </w:rPr>
        <w:t>r</w:t>
      </w:r>
    </w:p>
    <w:p w14:paraId="40F1D52F" w14:textId="20DCE7F1" w:rsidR="000F6376" w:rsidRPr="003B1AD8" w:rsidDel="00070B91" w:rsidRDefault="000F6376" w:rsidP="000F6376">
      <w:pPr>
        <w:pStyle w:val="Heading1"/>
        <w:rPr>
          <w:del w:id="73" w:author="Kristin Fender" w:date="2020-08-05T09:42:00Z"/>
          <w:rFonts w:cs="Segoe UI"/>
          <w:lang w:val="en-US"/>
        </w:rPr>
      </w:pPr>
      <w:bookmarkStart w:id="74" w:name="_Toc45120851"/>
      <w:del w:id="75" w:author="Kristin Fender" w:date="2020-08-05T09:42:00Z">
        <w:r w:rsidRPr="003B1AD8" w:rsidDel="00070B91">
          <w:rPr>
            <w:rFonts w:cs="Segoe UI"/>
            <w:b w:val="0"/>
            <w:bCs w:val="0"/>
            <w:i w:val="0"/>
            <w:lang w:val="en-US"/>
          </w:rPr>
          <w:delText>Introduction</w:delText>
        </w:r>
        <w:bookmarkEnd w:id="74"/>
      </w:del>
    </w:p>
    <w:p w14:paraId="436EEE73" w14:textId="62597118" w:rsidR="000F6376" w:rsidRPr="003B1AD8" w:rsidRDefault="000F6376" w:rsidP="000F6376">
      <w:pPr>
        <w:rPr>
          <w:rFonts w:ascii="Segoe UI" w:hAnsi="Segoe UI" w:cs="Segoe UI"/>
          <w:sz w:val="24"/>
          <w:szCs w:val="24"/>
          <w:lang w:val="en-US" w:eastAsia="ru-RU"/>
        </w:rPr>
      </w:pPr>
      <w:del w:id="76" w:author="Chris Read" w:date="2020-08-27T14:45:00Z">
        <w:r w:rsidRPr="003B1AD8" w:rsidDel="00D50E8E">
          <w:rPr>
            <w:rFonts w:ascii="Segoe UI" w:hAnsi="Segoe UI" w:cs="Segoe UI"/>
            <w:sz w:val="24"/>
            <w:szCs w:val="24"/>
            <w:lang w:val="en-US" w:eastAsia="ru-RU"/>
          </w:rPr>
          <w:delText>D</w:delText>
        </w:r>
      </w:del>
      <w:ins w:id="77" w:author="Chris Read" w:date="2020-08-28T12:40:00Z">
        <w:r w:rsidR="000B3065" w:rsidRPr="003B1AD8">
          <w:rPr>
            <w:rFonts w:cs="Segoe UI"/>
            <w:lang w:val="en-US"/>
          </w:rPr>
          <w:t>Separate Deferrals functionality is used to account for d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eferred expenses </w:t>
      </w:r>
      <w:del w:id="78" w:author="Chris Read" w:date="2020-08-27T14:45:00Z">
        <w:r w:rsidRPr="003B1AD8" w:rsidDel="00D50E8E">
          <w:rPr>
            <w:rFonts w:ascii="Segoe UI" w:hAnsi="Segoe UI" w:cs="Segoe UI"/>
            <w:sz w:val="24"/>
            <w:szCs w:val="24"/>
            <w:lang w:val="en-US" w:eastAsia="ru-RU"/>
          </w:rPr>
          <w:delText xml:space="preserve">are accounted 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>in the system</w:t>
      </w:r>
      <w:del w:id="79" w:author="Chris Read" w:date="2020-08-27T14:45:00Z">
        <w:r w:rsidRPr="003B1AD8" w:rsidDel="00D50E8E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in a separate </w:delText>
        </w:r>
        <w:r w:rsidRPr="003B1AD8" w:rsidDel="00D50E8E">
          <w:rPr>
            <w:rFonts w:ascii="Segoe UI" w:hAnsi="Segoe UI" w:cs="Segoe UI"/>
            <w:b/>
            <w:bCs/>
            <w:sz w:val="24"/>
            <w:szCs w:val="24"/>
            <w:lang w:val="en-US" w:eastAsia="ru-RU"/>
          </w:rPr>
          <w:delText>Deferrals</w:delText>
        </w:r>
        <w:r w:rsidR="00511BD6" w:rsidRPr="003B1AD8" w:rsidDel="00D50E8E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functionality</w:delText>
        </w:r>
      </w:del>
      <w:r w:rsidR="00F30DE9" w:rsidRPr="003B1AD8">
        <w:rPr>
          <w:rFonts w:ascii="Segoe UI" w:hAnsi="Segoe UI" w:cs="Segoe UI"/>
          <w:sz w:val="24"/>
          <w:szCs w:val="24"/>
          <w:lang w:val="en-US" w:eastAsia="ru-RU"/>
        </w:rPr>
        <w:t>.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This</w:t>
      </w:r>
      <w:r w:rsidR="00511BD6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functionality</w:t>
      </w:r>
      <w:ins w:id="80" w:author="Chris Read" w:date="2020-08-27T14:46:00Z">
        <w:del w:id="81" w:author="Christopher Read" w:date="2020-08-30T23:39:00Z">
          <w:r w:rsidR="00097B5D" w:rsidRPr="003B1AD8" w:rsidDel="00106FD5">
            <w:rPr>
              <w:rFonts w:ascii="Segoe UI" w:hAnsi="Segoe UI" w:cs="Segoe UI"/>
              <w:sz w:val="24"/>
              <w:szCs w:val="24"/>
              <w:lang w:val="en-US" w:eastAsia="ru-RU"/>
            </w:rPr>
            <w:delText>,</w:delText>
          </w:r>
        </w:del>
      </w:ins>
      <w:r w:rsidR="00511BD6" w:rsidRPr="003B1AD8" w:rsidDel="00511BD6">
        <w:rPr>
          <w:rFonts w:ascii="Segoe UI" w:hAnsi="Segoe UI" w:cs="Segoe UI"/>
          <w:sz w:val="24"/>
          <w:szCs w:val="24"/>
          <w:lang w:val="en-US" w:eastAsia="ru-RU"/>
        </w:rPr>
        <w:t xml:space="preserve"> </w:t>
      </w:r>
      <w:del w:id="82" w:author="Chris Read" w:date="2020-08-27T14:45:00Z">
        <w:r w:rsidRPr="003B1AD8" w:rsidDel="00D50E8E">
          <w:rPr>
            <w:rFonts w:ascii="Segoe UI" w:hAnsi="Segoe UI" w:cs="Segoe UI"/>
            <w:sz w:val="24"/>
            <w:szCs w:val="24"/>
            <w:lang w:val="en-US" w:eastAsia="ru-RU"/>
          </w:rPr>
          <w:delText xml:space="preserve">allows </w:delText>
        </w:r>
      </w:del>
      <w:ins w:id="83" w:author="Christopher Read" w:date="2020-08-30T23:05:00Z">
        <w:r w:rsidR="008238E3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enables </w:t>
        </w:r>
      </w:ins>
      <w:ins w:id="84" w:author="Chris Read" w:date="2020-08-27T14:45:00Z">
        <w:r w:rsidR="00D50E8E" w:rsidRPr="003B1AD8">
          <w:rPr>
            <w:rFonts w:ascii="Segoe UI" w:hAnsi="Segoe UI" w:cs="Segoe UI"/>
            <w:sz w:val="24"/>
            <w:szCs w:val="24"/>
            <w:lang w:val="en-US" w:eastAsia="ru-RU"/>
          </w:rPr>
          <w:t>an un</w:t>
        </w:r>
      </w:ins>
      <w:ins w:id="85" w:author="Chris Read" w:date="2020-08-27T14:46:00Z">
        <w:r w:rsidR="00D50E8E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limited number of models </w:t>
        </w:r>
      </w:ins>
      <w:ins w:id="86" w:author="Christopher Read" w:date="2020-08-30T23:05:00Z">
        <w:r w:rsidR="008238E3" w:rsidRPr="003B1AD8">
          <w:rPr>
            <w:rFonts w:ascii="Segoe UI" w:hAnsi="Segoe UI" w:cs="Segoe UI"/>
            <w:sz w:val="24"/>
            <w:szCs w:val="24"/>
            <w:lang w:val="en-US" w:eastAsia="ru-RU"/>
          </w:rPr>
          <w:t>to</w:t>
        </w:r>
      </w:ins>
      <w:ins w:id="87" w:author="Chris Read" w:date="2020-08-27T14:46:00Z">
        <w:r w:rsidR="00D50E8E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 be used</w:t>
        </w:r>
        <w:r w:rsidR="00097B5D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 to account </w:t>
        </w:r>
      </w:ins>
      <w:ins w:id="88" w:author="Christopher Read" w:date="2020-08-30T23:05:00Z">
        <w:r w:rsidR="008238E3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for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>deferrals</w:t>
      </w:r>
      <w:del w:id="89" w:author="Chris Read" w:date="2020-08-27T14:46:00Z">
        <w:r w:rsidRPr="003B1AD8" w:rsidDel="00097B5D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to be accounted </w:delText>
        </w:r>
        <w:r w:rsidR="0035704B" w:rsidRPr="003B1AD8" w:rsidDel="00097B5D">
          <w:rPr>
            <w:rFonts w:ascii="Segoe UI" w:hAnsi="Segoe UI" w:cs="Segoe UI"/>
            <w:sz w:val="24"/>
            <w:szCs w:val="24"/>
            <w:lang w:val="en-US" w:eastAsia="ru-RU"/>
          </w:rPr>
          <w:delText>by</w:delText>
        </w:r>
        <w:r w:rsidRPr="003B1AD8" w:rsidDel="00097B5D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using an unlimited number of models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. </w:t>
      </w:r>
      <w:r w:rsidR="00511BD6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You can keep parallel 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tax </w:t>
      </w:r>
      <w:r w:rsidR="0035704B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accounting 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and </w:t>
      </w:r>
      <w:r w:rsidR="00197C1C" w:rsidRPr="003B1AD8">
        <w:rPr>
          <w:rFonts w:ascii="Segoe UI" w:hAnsi="Segoe UI" w:cs="Segoe UI"/>
          <w:sz w:val="24"/>
          <w:szCs w:val="24"/>
          <w:lang w:val="en-US" w:eastAsia="ru-RU"/>
        </w:rPr>
        <w:t>bookkeeping</w:t>
      </w:r>
      <w:r w:rsidR="00E85CBC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</w:t>
      </w:r>
      <w:r w:rsidR="0035704B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accounting </w:t>
      </w:r>
      <w:r w:rsidR="00E85CBC" w:rsidRPr="003B1AD8">
        <w:rPr>
          <w:rFonts w:ascii="Segoe UI" w:hAnsi="Segoe UI" w:cs="Segoe UI"/>
          <w:sz w:val="24"/>
          <w:szCs w:val="24"/>
          <w:lang w:val="en-US" w:eastAsia="ru-RU"/>
        </w:rPr>
        <w:t>of deferrals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>.</w:t>
      </w:r>
    </w:p>
    <w:p w14:paraId="33A74DA6" w14:textId="59467AA3" w:rsidR="00FB15DA" w:rsidRPr="003B1AD8" w:rsidRDefault="000F6376" w:rsidP="000F6376">
      <w:pPr>
        <w:rPr>
          <w:rFonts w:ascii="Segoe UI" w:hAnsi="Segoe UI" w:cs="Segoe UI"/>
          <w:sz w:val="24"/>
          <w:szCs w:val="24"/>
          <w:lang w:val="en-US" w:eastAsia="ru-RU"/>
        </w:rPr>
      </w:pPr>
      <w:r w:rsidRPr="003B1AD8">
        <w:rPr>
          <w:rFonts w:ascii="Segoe UI" w:hAnsi="Segoe UI" w:cs="Segoe UI"/>
          <w:sz w:val="24"/>
          <w:szCs w:val="24"/>
          <w:lang w:val="en-US" w:eastAsia="ru-RU"/>
        </w:rPr>
        <w:t>Defer</w:t>
      </w:r>
      <w:r w:rsidR="00FB15DA" w:rsidRPr="003B1AD8">
        <w:rPr>
          <w:rFonts w:ascii="Segoe UI" w:hAnsi="Segoe UI" w:cs="Segoe UI"/>
          <w:sz w:val="24"/>
          <w:szCs w:val="24"/>
          <w:lang w:val="en-US" w:eastAsia="ru-RU"/>
        </w:rPr>
        <w:t>rals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are generated</w:t>
      </w:r>
      <w:ins w:id="90" w:author="Chris Read" w:date="2020-08-27T14:47:00Z">
        <w:r w:rsidR="008564FB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 in the following places</w:t>
        </w:r>
      </w:ins>
      <w:r w:rsidR="00FB15DA" w:rsidRPr="003B1AD8">
        <w:rPr>
          <w:rFonts w:ascii="Segoe UI" w:hAnsi="Segoe UI" w:cs="Segoe UI"/>
          <w:sz w:val="24"/>
          <w:szCs w:val="24"/>
          <w:lang w:val="en-US" w:eastAsia="ru-RU"/>
        </w:rPr>
        <w:t>:</w:t>
      </w:r>
    </w:p>
    <w:p w14:paraId="2B2C4145" w14:textId="093650DD" w:rsidR="00FB15DA" w:rsidRPr="003B1AD8" w:rsidRDefault="00FB15DA" w:rsidP="00FB15DA">
      <w:pPr>
        <w:pStyle w:val="ListParagraph"/>
        <w:numPr>
          <w:ilvl w:val="0"/>
          <w:numId w:val="20"/>
        </w:numPr>
        <w:rPr>
          <w:rFonts w:ascii="Segoe UI" w:hAnsi="Segoe UI" w:cs="Segoe UI"/>
          <w:sz w:val="24"/>
          <w:szCs w:val="24"/>
          <w:lang w:val="en-US" w:eastAsia="ru-RU"/>
        </w:rPr>
      </w:pPr>
      <w:r w:rsidRPr="003B1AD8">
        <w:rPr>
          <w:rFonts w:ascii="Segoe UI" w:hAnsi="Segoe UI" w:cs="Segoe UI"/>
          <w:sz w:val="24"/>
          <w:szCs w:val="24"/>
          <w:lang w:val="en-US" w:eastAsia="ru-RU"/>
        </w:rPr>
        <w:t>M</w:t>
      </w:r>
      <w:r w:rsidR="000F6376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anually </w:t>
      </w:r>
      <w:r w:rsidR="00480340" w:rsidRPr="003B1AD8">
        <w:rPr>
          <w:rFonts w:ascii="Segoe UI" w:hAnsi="Segoe UI" w:cs="Segoe UI"/>
          <w:sz w:val="24"/>
          <w:szCs w:val="24"/>
          <w:lang w:val="en-US" w:eastAsia="ru-RU"/>
        </w:rPr>
        <w:t>o</w:t>
      </w:r>
      <w:r w:rsidR="000F6376" w:rsidRPr="003B1AD8">
        <w:rPr>
          <w:rFonts w:ascii="Segoe UI" w:hAnsi="Segoe UI" w:cs="Segoe UI"/>
          <w:sz w:val="24"/>
          <w:szCs w:val="24"/>
          <w:lang w:val="en-US" w:eastAsia="ru-RU"/>
        </w:rPr>
        <w:t>n the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</w:t>
      </w:r>
      <w:r w:rsidRPr="003B1AD8">
        <w:rPr>
          <w:rFonts w:ascii="Segoe UI" w:hAnsi="Segoe UI" w:cs="Segoe UI"/>
          <w:b/>
          <w:bCs/>
          <w:sz w:val="24"/>
          <w:szCs w:val="24"/>
          <w:lang w:val="en-US" w:eastAsia="ru-RU"/>
        </w:rPr>
        <w:t>Deferrals</w:t>
      </w:r>
      <w:r w:rsidR="000F6376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</w:t>
      </w:r>
      <w:r w:rsidR="00480340" w:rsidRPr="003B1AD8">
        <w:rPr>
          <w:rFonts w:ascii="Segoe UI" w:hAnsi="Segoe UI" w:cs="Segoe UI"/>
          <w:sz w:val="24"/>
          <w:szCs w:val="24"/>
          <w:lang w:val="en-US" w:eastAsia="ru-RU"/>
        </w:rPr>
        <w:t>page</w:t>
      </w:r>
      <w:ins w:id="91" w:author="Chris Read" w:date="2020-08-27T14:35:00Z">
        <w:r w:rsidR="00081CAD" w:rsidRPr="003B1AD8">
          <w:rPr>
            <w:rFonts w:ascii="Segoe UI" w:hAnsi="Segoe UI" w:cs="Segoe UI"/>
            <w:sz w:val="24"/>
            <w:szCs w:val="24"/>
            <w:lang w:val="en-US" w:eastAsia="ru-RU"/>
          </w:rPr>
          <w:t>.</w:t>
        </w:r>
      </w:ins>
      <w:del w:id="92" w:author="Chris Read" w:date="2020-08-27T14:35:00Z">
        <w:r w:rsidR="000F6376" w:rsidRPr="003B1AD8" w:rsidDel="00081CAD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</w:delText>
        </w:r>
      </w:del>
    </w:p>
    <w:p w14:paraId="4E2AE56E" w14:textId="05452EF3" w:rsidR="00694041" w:rsidRPr="003B1AD8" w:rsidRDefault="00FB15DA" w:rsidP="00FB15DA">
      <w:pPr>
        <w:pStyle w:val="ListParagraph"/>
        <w:numPr>
          <w:ilvl w:val="0"/>
          <w:numId w:val="20"/>
        </w:numPr>
        <w:rPr>
          <w:rFonts w:ascii="Segoe UI" w:hAnsi="Segoe UI" w:cs="Segoe UI"/>
          <w:sz w:val="24"/>
          <w:szCs w:val="24"/>
          <w:lang w:val="en-US" w:eastAsia="ru-RU"/>
        </w:rPr>
      </w:pPr>
      <w:r w:rsidRPr="003B1AD8">
        <w:rPr>
          <w:rFonts w:ascii="Segoe UI" w:hAnsi="Segoe UI" w:cs="Segoe UI"/>
          <w:sz w:val="24"/>
          <w:szCs w:val="24"/>
          <w:lang w:val="en-US" w:eastAsia="ru-RU"/>
        </w:rPr>
        <w:t>A</w:t>
      </w:r>
      <w:r w:rsidR="000F6376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utomatically from other modules </w:t>
      </w:r>
      <w:del w:id="93" w:author="Kristin Fender" w:date="2020-08-05T17:23:00Z">
        <w:r w:rsidR="000F6376" w:rsidRPr="003B1AD8" w:rsidDel="00684133">
          <w:rPr>
            <w:rFonts w:ascii="Segoe UI" w:hAnsi="Segoe UI" w:cs="Segoe UI"/>
            <w:sz w:val="24"/>
            <w:szCs w:val="24"/>
            <w:lang w:val="en-US" w:eastAsia="ru-RU"/>
          </w:rPr>
          <w:delText>of the system</w:delText>
        </w:r>
      </w:del>
      <w:ins w:id="94" w:author="Kristin Fender" w:date="2020-08-05T17:23:00Z">
        <w:r w:rsidR="00684133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in </w:t>
        </w:r>
      </w:ins>
      <w:ins w:id="95" w:author="Chris Read" w:date="2020-08-27T14:47:00Z">
        <w:r w:rsidR="008564FB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Microsoft </w:t>
        </w:r>
      </w:ins>
      <w:ins w:id="96" w:author="Kristin Fender" w:date="2020-08-05T17:23:00Z">
        <w:r w:rsidR="00684133" w:rsidRPr="003B1AD8">
          <w:rPr>
            <w:rFonts w:ascii="Segoe UI" w:hAnsi="Segoe UI" w:cs="Segoe UI"/>
            <w:sz w:val="24"/>
            <w:szCs w:val="24"/>
            <w:lang w:val="en-US" w:eastAsia="ru-RU"/>
          </w:rPr>
          <w:t>Dynamics 36</w:t>
        </w:r>
      </w:ins>
      <w:ins w:id="97" w:author="Kristin Fender" w:date="2020-08-05T17:24:00Z">
        <w:r w:rsidR="00684133" w:rsidRPr="003B1AD8">
          <w:rPr>
            <w:rFonts w:ascii="Segoe UI" w:hAnsi="Segoe UI" w:cs="Segoe UI"/>
            <w:sz w:val="24"/>
            <w:szCs w:val="24"/>
            <w:lang w:val="en-US" w:eastAsia="ru-RU"/>
          </w:rPr>
          <w:t>5 Finance.</w:t>
        </w:r>
      </w:ins>
      <w:del w:id="98" w:author="Kristin Fender" w:date="2020-08-05T17:24:00Z">
        <w:r w:rsidR="000F6376" w:rsidRPr="003B1AD8" w:rsidDel="00684133">
          <w:rPr>
            <w:rFonts w:ascii="Segoe UI" w:hAnsi="Segoe UI" w:cs="Segoe UI"/>
            <w:sz w:val="24"/>
            <w:szCs w:val="24"/>
            <w:lang w:val="en-US" w:eastAsia="ru-RU"/>
          </w:rPr>
          <w:delText xml:space="preserve">, </w:delText>
        </w:r>
      </w:del>
      <w:ins w:id="99" w:author="Kristin Fender" w:date="2020-08-05T17:24:00Z">
        <w:r w:rsidR="00684133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 F</w:t>
        </w:r>
      </w:ins>
      <w:del w:id="100" w:author="Kristin Fender" w:date="2020-08-05T17:24:00Z">
        <w:r w:rsidR="000F6376" w:rsidRPr="003B1AD8" w:rsidDel="00684133">
          <w:rPr>
            <w:rFonts w:ascii="Segoe UI" w:hAnsi="Segoe UI" w:cs="Segoe UI"/>
            <w:sz w:val="24"/>
            <w:szCs w:val="24"/>
            <w:lang w:val="en-US" w:eastAsia="ru-RU"/>
          </w:rPr>
          <w:delText>f</w:delText>
        </w:r>
      </w:del>
      <w:r w:rsidR="000F6376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or example, </w:t>
      </w:r>
      <w:ins w:id="101" w:author="Christopher Read" w:date="2020-08-30T23:39:00Z">
        <w:r w:rsidR="00106FD5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deferrals are automatically generated </w:t>
        </w:r>
      </w:ins>
      <w:r w:rsidR="000F6376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when </w:t>
      </w:r>
      <w:ins w:id="102" w:author="Chris Read" w:date="2020-08-27T14:47:00Z">
        <w:r w:rsidR="008564FB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you </w:t>
        </w:r>
      </w:ins>
      <w:r w:rsidR="000F6376" w:rsidRPr="003B1AD8">
        <w:rPr>
          <w:rFonts w:ascii="Segoe UI" w:hAnsi="Segoe UI" w:cs="Segoe UI"/>
          <w:sz w:val="24"/>
          <w:szCs w:val="24"/>
          <w:lang w:val="en-US" w:eastAsia="ru-RU"/>
        </w:rPr>
        <w:t>sell</w:t>
      </w:r>
      <w:del w:id="103" w:author="Chris Read" w:date="2020-08-27T14:47:00Z">
        <w:r w:rsidR="000F6376" w:rsidRPr="003B1AD8" w:rsidDel="008564FB">
          <w:rPr>
            <w:rFonts w:ascii="Segoe UI" w:hAnsi="Segoe UI" w:cs="Segoe UI"/>
            <w:sz w:val="24"/>
            <w:szCs w:val="24"/>
            <w:lang w:val="en-US" w:eastAsia="ru-RU"/>
          </w:rPr>
          <w:delText>ing</w:delText>
        </w:r>
      </w:del>
      <w:r w:rsidR="000F6376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depreciable</w:t>
      </w:r>
      <w:r w:rsidR="001D3415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assets </w:t>
      </w:r>
      <w:del w:id="104" w:author="Chris Read" w:date="2020-08-28T12:42:00Z">
        <w:r w:rsidR="001D3415" w:rsidRPr="003B1AD8" w:rsidDel="008011F8">
          <w:rPr>
            <w:rFonts w:ascii="Segoe UI" w:hAnsi="Segoe UI" w:cs="Segoe UI"/>
            <w:sz w:val="24"/>
            <w:szCs w:val="24"/>
            <w:lang w:val="en-US" w:eastAsia="ru-RU"/>
          </w:rPr>
          <w:delText>with</w:delText>
        </w:r>
        <w:r w:rsidR="000F6376" w:rsidRPr="003B1AD8" w:rsidDel="008011F8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</w:delText>
        </w:r>
      </w:del>
      <w:ins w:id="105" w:author="Chris Read" w:date="2020-08-28T12:42:00Z">
        <w:r w:rsidR="008011F8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at a </w:t>
        </w:r>
      </w:ins>
      <w:r w:rsidR="000F6376" w:rsidRPr="003B1AD8">
        <w:rPr>
          <w:rFonts w:ascii="Segoe UI" w:hAnsi="Segoe UI" w:cs="Segoe UI"/>
          <w:sz w:val="24"/>
          <w:szCs w:val="24"/>
          <w:lang w:val="en-US" w:eastAsia="ru-RU"/>
        </w:rPr>
        <w:t>loss</w:t>
      </w:r>
      <w:r w:rsidR="001D3415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or</w:t>
      </w:r>
      <w:r w:rsidR="000F6376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</w:t>
      </w:r>
      <w:r w:rsidR="0035704B" w:rsidRPr="003B1AD8">
        <w:rPr>
          <w:rFonts w:ascii="Segoe UI" w:hAnsi="Segoe UI" w:cs="Segoe UI"/>
          <w:sz w:val="24"/>
          <w:szCs w:val="24"/>
          <w:lang w:val="en-US" w:eastAsia="ru-RU"/>
        </w:rPr>
        <w:t>account</w:t>
      </w:r>
      <w:ins w:id="106" w:author="Chris Read" w:date="2020-08-28T12:42:00Z">
        <w:r w:rsidR="00950B24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 for</w:t>
        </w:r>
      </w:ins>
      <w:del w:id="107" w:author="Chris Read" w:date="2020-08-28T12:42:00Z">
        <w:r w:rsidR="0035704B" w:rsidRPr="003B1AD8" w:rsidDel="008011F8">
          <w:rPr>
            <w:rFonts w:ascii="Segoe UI" w:hAnsi="Segoe UI" w:cs="Segoe UI"/>
            <w:sz w:val="24"/>
            <w:szCs w:val="24"/>
            <w:lang w:val="en-US" w:eastAsia="ru-RU"/>
          </w:rPr>
          <w:delText>ing</w:delText>
        </w:r>
      </w:del>
      <w:r w:rsidR="000F6376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standard expenses</w:t>
      </w:r>
      <w:r w:rsidR="001D3415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amounts above the</w:t>
      </w:r>
      <w:r w:rsidR="00D810CF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</w:t>
      </w:r>
      <w:r w:rsidR="000F6376" w:rsidRPr="003B1AD8">
        <w:rPr>
          <w:rFonts w:ascii="Segoe UI" w:hAnsi="Segoe UI" w:cs="Segoe UI"/>
          <w:sz w:val="24"/>
          <w:szCs w:val="24"/>
          <w:lang w:val="en-US" w:eastAsia="ru-RU"/>
        </w:rPr>
        <w:t>norm</w:t>
      </w:r>
      <w:ins w:id="108" w:author="Kristin Fender" w:date="2020-08-05T17:24:00Z">
        <w:r w:rsidR="00684133" w:rsidRPr="003B1AD8">
          <w:rPr>
            <w:rFonts w:ascii="Segoe UI" w:hAnsi="Segoe UI" w:cs="Segoe UI"/>
            <w:sz w:val="24"/>
            <w:szCs w:val="24"/>
            <w:lang w:val="en-US" w:eastAsia="ru-RU"/>
          </w:rPr>
          <w:t>.</w:t>
        </w:r>
      </w:ins>
      <w:del w:id="109" w:author="Kristin Fender" w:date="2020-08-05T17:24:00Z">
        <w:r w:rsidR="000F6376" w:rsidRPr="003B1AD8" w:rsidDel="00684133">
          <w:rPr>
            <w:rFonts w:ascii="Segoe UI" w:hAnsi="Segoe UI" w:cs="Segoe UI"/>
            <w:sz w:val="24"/>
            <w:szCs w:val="24"/>
            <w:lang w:val="en-US" w:eastAsia="ru-RU"/>
          </w:rPr>
          <w:delText>s</w:delText>
        </w:r>
      </w:del>
    </w:p>
    <w:p w14:paraId="11BE918A" w14:textId="1C9C3BD0" w:rsidR="000F6376" w:rsidRPr="003B1AD8" w:rsidRDefault="000F6376" w:rsidP="00694041">
      <w:pPr>
        <w:rPr>
          <w:rFonts w:ascii="Segoe UI" w:hAnsi="Segoe UI" w:cs="Segoe UI"/>
          <w:sz w:val="24"/>
          <w:szCs w:val="24"/>
          <w:lang w:val="en-US" w:eastAsia="ru-RU"/>
        </w:rPr>
      </w:pPr>
      <w:r w:rsidRPr="003B1AD8">
        <w:rPr>
          <w:rFonts w:ascii="Segoe UI" w:hAnsi="Segoe UI" w:cs="Segoe UI"/>
          <w:sz w:val="24"/>
          <w:szCs w:val="24"/>
          <w:lang w:val="en-US" w:eastAsia="ru-RU"/>
        </w:rPr>
        <w:t>Deferr</w:t>
      </w:r>
      <w:r w:rsidR="00694041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als 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are </w:t>
      </w:r>
      <w:del w:id="110" w:author="Chris Read" w:date="2020-08-27T14:48:00Z">
        <w:r w:rsidRPr="003B1AD8" w:rsidDel="003602C3">
          <w:rPr>
            <w:rFonts w:ascii="Segoe UI" w:hAnsi="Segoe UI" w:cs="Segoe UI"/>
            <w:sz w:val="24"/>
            <w:szCs w:val="24"/>
            <w:lang w:val="en-US" w:eastAsia="ru-RU"/>
          </w:rPr>
          <w:delText xml:space="preserve">written off 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automatically </w:t>
      </w:r>
      <w:ins w:id="111" w:author="Chris Read" w:date="2020-08-27T14:48:00Z">
        <w:r w:rsidR="003602C3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written off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>in each period</w:t>
      </w:r>
      <w:r w:rsidR="00680D01" w:rsidRPr="003B1AD8">
        <w:rPr>
          <w:rFonts w:ascii="Segoe UI" w:hAnsi="Segoe UI" w:cs="Segoe UI"/>
          <w:sz w:val="24"/>
          <w:szCs w:val="24"/>
          <w:lang w:val="en-US" w:eastAsia="ru-RU"/>
        </w:rPr>
        <w:t>. T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he </w:t>
      </w:r>
      <w:r w:rsidR="0035704B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write-off 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>amount</w:t>
      </w:r>
      <w:r w:rsidR="0035704B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is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determined based on the write-off period and the </w:t>
      </w:r>
      <w:r w:rsidR="0035704B" w:rsidRPr="003B1AD8">
        <w:rPr>
          <w:rFonts w:ascii="Segoe UI" w:hAnsi="Segoe UI" w:cs="Segoe UI"/>
          <w:sz w:val="24"/>
          <w:szCs w:val="24"/>
          <w:lang w:val="en-US" w:eastAsia="ru-RU"/>
        </w:rPr>
        <w:t>deferral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amount.</w:t>
      </w:r>
    </w:p>
    <w:p w14:paraId="56E213DA" w14:textId="6F6862B1" w:rsidR="000F6376" w:rsidRPr="003B1AD8" w:rsidRDefault="001D3415" w:rsidP="000F6376">
      <w:pPr>
        <w:rPr>
          <w:rFonts w:ascii="Segoe UI" w:hAnsi="Segoe UI" w:cs="Segoe UI"/>
          <w:sz w:val="24"/>
          <w:szCs w:val="24"/>
          <w:lang w:val="en-US" w:eastAsia="ru-RU"/>
        </w:rPr>
      </w:pPr>
      <w:r w:rsidRPr="003B1AD8">
        <w:rPr>
          <w:rFonts w:ascii="Segoe UI" w:hAnsi="Segoe UI" w:cs="Segoe UI"/>
          <w:sz w:val="24"/>
          <w:szCs w:val="24"/>
          <w:lang w:val="en-US" w:eastAsia="ru-RU"/>
        </w:rPr>
        <w:t>Here</w:t>
      </w:r>
      <w:r w:rsidR="00680D01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are 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>some</w:t>
      </w:r>
      <w:r w:rsidR="00680D01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examples of deferrals</w:t>
      </w:r>
      <w:r w:rsidR="000F6376" w:rsidRPr="003B1AD8">
        <w:rPr>
          <w:rFonts w:ascii="Segoe UI" w:hAnsi="Segoe UI" w:cs="Segoe UI"/>
          <w:sz w:val="24"/>
          <w:szCs w:val="24"/>
          <w:lang w:val="en-US" w:eastAsia="ru-RU"/>
        </w:rPr>
        <w:t>:</w:t>
      </w:r>
    </w:p>
    <w:p w14:paraId="3A207F4B" w14:textId="3B028046" w:rsidR="000F6376" w:rsidRPr="003B1AD8" w:rsidRDefault="000F6376" w:rsidP="00680D01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  <w:lang w:val="en-US" w:eastAsia="ru-RU"/>
        </w:rPr>
      </w:pP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Losses </w:t>
      </w:r>
      <w:ins w:id="112" w:author="Chris Read" w:date="2020-08-27T14:49:00Z">
        <w:r w:rsidR="00AD15F3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that are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>incurred by a taxpayer in a tax period</w:t>
      </w:r>
      <w:ins w:id="113" w:author="Kristin Fender" w:date="2020-08-05T17:25:00Z">
        <w:r w:rsidR="00684133" w:rsidRPr="003B1AD8">
          <w:rPr>
            <w:rFonts w:ascii="Segoe UI" w:hAnsi="Segoe UI" w:cs="Segoe UI"/>
            <w:sz w:val="24"/>
            <w:szCs w:val="24"/>
            <w:lang w:val="en-US" w:eastAsia="ru-RU"/>
          </w:rPr>
          <w:t>. These losses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</w:t>
      </w:r>
      <w:del w:id="114" w:author="Chris Read" w:date="2020-08-27T14:49:00Z">
        <w:r w:rsidRPr="003B1AD8" w:rsidDel="00AD15F3">
          <w:rPr>
            <w:rFonts w:ascii="Segoe UI" w:hAnsi="Segoe UI" w:cs="Segoe UI"/>
            <w:sz w:val="24"/>
            <w:szCs w:val="24"/>
            <w:lang w:val="en-US" w:eastAsia="ru-RU"/>
          </w:rPr>
          <w:delText xml:space="preserve">may </w:delText>
        </w:r>
      </w:del>
      <w:ins w:id="115" w:author="Christopher Read" w:date="2020-08-30T23:07:00Z">
        <w:r w:rsidR="00CE1335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can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be transferred to </w:t>
      </w:r>
      <w:del w:id="116" w:author="Christopher Read" w:date="2020-08-30T23:06:00Z">
        <w:r w:rsidRPr="003B1AD8" w:rsidDel="00772ADC">
          <w:rPr>
            <w:rFonts w:ascii="Segoe UI" w:hAnsi="Segoe UI" w:cs="Segoe UI"/>
            <w:sz w:val="24"/>
            <w:szCs w:val="24"/>
            <w:lang w:val="en-US" w:eastAsia="ru-RU"/>
          </w:rPr>
          <w:delText xml:space="preserve">the </w:delText>
        </w:r>
      </w:del>
      <w:del w:id="117" w:author="Chris Read" w:date="2020-08-27T14:50:00Z">
        <w:r w:rsidRPr="003B1AD8" w:rsidDel="00015349">
          <w:rPr>
            <w:rFonts w:ascii="Segoe UI" w:hAnsi="Segoe UI" w:cs="Segoe UI"/>
            <w:sz w:val="24"/>
            <w:szCs w:val="24"/>
            <w:lang w:val="en-US" w:eastAsia="ru-RU"/>
          </w:rPr>
          <w:delText xml:space="preserve">following </w:delText>
        </w:r>
      </w:del>
      <w:ins w:id="118" w:author="Chris Read" w:date="2020-08-27T14:50:00Z">
        <w:r w:rsidR="00015349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subsequent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>tax periods within 10 years. The total amount of the transferred loss must not exceed 30</w:t>
      </w:r>
      <w:ins w:id="119" w:author="Kristin Fender" w:date="2020-08-06T09:46:00Z">
        <w:r w:rsidR="00666623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 percent</w:t>
        </w:r>
      </w:ins>
      <w:del w:id="120" w:author="Kristin Fender" w:date="2020-08-06T09:46:00Z">
        <w:r w:rsidRPr="003B1AD8" w:rsidDel="00666623">
          <w:rPr>
            <w:rFonts w:ascii="Segoe UI" w:hAnsi="Segoe UI" w:cs="Segoe UI"/>
            <w:sz w:val="24"/>
            <w:szCs w:val="24"/>
            <w:lang w:val="en-US" w:eastAsia="ru-RU"/>
          </w:rPr>
          <w:delText>%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of the tax base</w:t>
      </w:r>
      <w:ins w:id="121" w:author="Kristin Fender" w:date="2020-08-05T17:25:00Z">
        <w:r w:rsidR="00684133" w:rsidRPr="003B1AD8">
          <w:rPr>
            <w:rFonts w:ascii="Segoe UI" w:hAnsi="Segoe UI" w:cs="Segoe UI"/>
            <w:sz w:val="24"/>
            <w:szCs w:val="24"/>
            <w:lang w:val="en-US" w:eastAsia="ru-RU"/>
          </w:rPr>
          <w:t>.</w:t>
        </w:r>
      </w:ins>
    </w:p>
    <w:p w14:paraId="0BC025B5" w14:textId="6270423E" w:rsidR="000F6376" w:rsidRPr="003B1AD8" w:rsidRDefault="000F6376" w:rsidP="00680D01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  <w:lang w:val="en-US" w:eastAsia="ru-RU"/>
        </w:rPr>
      </w:pPr>
      <w:r w:rsidRPr="003B1AD8">
        <w:rPr>
          <w:rFonts w:ascii="Segoe UI" w:hAnsi="Segoe UI" w:cs="Segoe UI"/>
          <w:sz w:val="24"/>
          <w:szCs w:val="24"/>
          <w:lang w:val="en-US" w:eastAsia="ru-RU"/>
        </w:rPr>
        <w:t>Expenses for research</w:t>
      </w:r>
      <w:r w:rsidR="00F9075F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work</w:t>
      </w:r>
      <w:del w:id="122" w:author="Kristin Fender" w:date="2020-08-06T09:47:00Z">
        <w:r w:rsidR="00F9075F" w:rsidRPr="003B1AD8" w:rsidDel="00666623">
          <w:rPr>
            <w:rFonts w:ascii="Segoe UI" w:hAnsi="Segoe UI" w:cs="Segoe UI"/>
            <w:sz w:val="24"/>
            <w:szCs w:val="24"/>
            <w:lang w:val="en-US" w:eastAsia="ru-RU"/>
          </w:rPr>
          <w:delText>s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or </w:t>
      </w:r>
      <w:r w:rsidR="00F9075F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experimental 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>development</w:t>
      </w:r>
      <w:ins w:id="123" w:author="Christopher Read" w:date="2020-08-30T23:07:00Z">
        <w:r w:rsidR="00CE1335" w:rsidRPr="003B1AD8">
          <w:rPr>
            <w:rFonts w:ascii="Segoe UI" w:hAnsi="Segoe UI" w:cs="Segoe UI"/>
            <w:sz w:val="24"/>
            <w:szCs w:val="24"/>
            <w:lang w:val="en-US" w:eastAsia="ru-RU"/>
          </w:rPr>
          <w:t>. These expenses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are </w:t>
      </w:r>
      <w:ins w:id="124" w:author="Chris Read" w:date="2020-08-27T14:50:00Z">
        <w:r w:rsidR="00015349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evenly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included in other expenses </w:t>
      </w:r>
      <w:del w:id="125" w:author="Chris Read" w:date="2020-08-27T14:50:00Z">
        <w:r w:rsidR="00910100" w:rsidRPr="003B1AD8" w:rsidDel="00015349">
          <w:rPr>
            <w:rFonts w:ascii="Segoe UI" w:hAnsi="Segoe UI" w:cs="Segoe UI"/>
            <w:sz w:val="24"/>
            <w:szCs w:val="24"/>
            <w:lang w:val="en-US" w:eastAsia="ru-RU"/>
          </w:rPr>
          <w:delText>evenly</w:delText>
        </w:r>
        <w:r w:rsidRPr="003B1AD8" w:rsidDel="00015349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for three years from the </w:t>
      </w:r>
      <w:del w:id="126" w:author="Kristin Fender" w:date="2020-08-06T09:47:00Z">
        <w:r w:rsidRPr="003B1AD8" w:rsidDel="00666623">
          <w:rPr>
            <w:rFonts w:ascii="Segoe UI" w:hAnsi="Segoe UI" w:cs="Segoe UI"/>
            <w:sz w:val="24"/>
            <w:szCs w:val="24"/>
            <w:lang w:val="en-US" w:eastAsia="ru-RU"/>
          </w:rPr>
          <w:delText xml:space="preserve">1st </w:delText>
        </w:r>
      </w:del>
      <w:ins w:id="127" w:author="Kristin Fender" w:date="2020-08-06T09:47:00Z">
        <w:r w:rsidR="00666623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first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day of the month </w:t>
      </w:r>
      <w:del w:id="128" w:author="Chris Read" w:date="2020-08-27T14:50:00Z">
        <w:r w:rsidRPr="003B1AD8" w:rsidDel="00015349">
          <w:rPr>
            <w:rFonts w:ascii="Segoe UI" w:hAnsi="Segoe UI" w:cs="Segoe UI"/>
            <w:sz w:val="24"/>
            <w:szCs w:val="24"/>
            <w:lang w:val="en-US" w:eastAsia="ru-RU"/>
          </w:rPr>
          <w:delText xml:space="preserve">following </w:delText>
        </w:r>
      </w:del>
      <w:ins w:id="129" w:author="Chris Read" w:date="2020-08-27T14:50:00Z">
        <w:r w:rsidR="00015349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after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the month </w:t>
      </w:r>
      <w:del w:id="130" w:author="Chris Read" w:date="2020-08-27T14:50:00Z">
        <w:r w:rsidRPr="003B1AD8" w:rsidDel="00015349">
          <w:rPr>
            <w:rFonts w:ascii="Segoe UI" w:hAnsi="Segoe UI" w:cs="Segoe UI"/>
            <w:sz w:val="24"/>
            <w:szCs w:val="24"/>
            <w:lang w:val="en-US" w:eastAsia="ru-RU"/>
          </w:rPr>
          <w:delText>in which</w:delText>
        </w:r>
      </w:del>
      <w:ins w:id="131" w:author="Chris Read" w:date="2020-08-27T14:50:00Z">
        <w:r w:rsidR="00015349" w:rsidRPr="003B1AD8">
          <w:rPr>
            <w:rFonts w:ascii="Segoe UI" w:hAnsi="Segoe UI" w:cs="Segoe UI"/>
            <w:sz w:val="24"/>
            <w:szCs w:val="24"/>
            <w:lang w:val="en-US" w:eastAsia="ru-RU"/>
          </w:rPr>
          <w:t>when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the research was completed</w:t>
      </w:r>
      <w:ins w:id="132" w:author="Kristin Fender" w:date="2020-08-06T09:47:00Z">
        <w:r w:rsidR="00666623" w:rsidRPr="003B1AD8">
          <w:rPr>
            <w:rFonts w:ascii="Segoe UI" w:hAnsi="Segoe UI" w:cs="Segoe UI"/>
            <w:sz w:val="24"/>
            <w:szCs w:val="24"/>
            <w:lang w:val="en-US" w:eastAsia="ru-RU"/>
          </w:rPr>
          <w:t>.</w:t>
        </w:r>
      </w:ins>
    </w:p>
    <w:p w14:paraId="4934324E" w14:textId="18F8FDB5" w:rsidR="000F6376" w:rsidRPr="003B1AD8" w:rsidRDefault="000F6376" w:rsidP="00680D01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  <w:lang w:val="en-US" w:eastAsia="ru-RU"/>
        </w:rPr>
      </w:pP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Loss on </w:t>
      </w:r>
      <w:ins w:id="133" w:author="Chris Read" w:date="2020-08-27T14:50:00Z">
        <w:r w:rsidR="00015349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the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>sale of depreciable property</w:t>
      </w:r>
      <w:ins w:id="134" w:author="Kristin Fender" w:date="2020-08-06T09:47:00Z">
        <w:r w:rsidR="00666623" w:rsidRPr="003B1AD8">
          <w:rPr>
            <w:rFonts w:ascii="Segoe UI" w:hAnsi="Segoe UI" w:cs="Segoe UI"/>
            <w:sz w:val="24"/>
            <w:szCs w:val="24"/>
            <w:lang w:val="en-US" w:eastAsia="ru-RU"/>
          </w:rPr>
          <w:t>.</w:t>
        </w:r>
      </w:ins>
      <w:del w:id="135" w:author="Kristin Fender" w:date="2020-08-06T09:47:00Z">
        <w:r w:rsidRPr="003B1AD8" w:rsidDel="00666623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is included in </w:delText>
        </w:r>
        <w:r w:rsidR="002E73A6" w:rsidRPr="003B1AD8" w:rsidDel="00666623">
          <w:rPr>
            <w:rFonts w:ascii="Segoe UI" w:hAnsi="Segoe UI" w:cs="Segoe UI"/>
            <w:sz w:val="24"/>
            <w:szCs w:val="24"/>
            <w:lang w:val="en-US" w:eastAsia="ru-RU"/>
          </w:rPr>
          <w:delText>deferrals</w:delText>
        </w:r>
      </w:del>
    </w:p>
    <w:p w14:paraId="206C0A9E" w14:textId="0640EA5F" w:rsidR="00D77E14" w:rsidRPr="003B1AD8" w:rsidRDefault="00D77E14" w:rsidP="00D77E14">
      <w:pPr>
        <w:pStyle w:val="Heading1"/>
        <w:rPr>
          <w:rFonts w:cs="Segoe UI"/>
          <w:lang w:val="en-US"/>
        </w:rPr>
      </w:pPr>
      <w:bookmarkStart w:id="136" w:name="_Toc45120852"/>
      <w:del w:id="137" w:author="Kristin Fender" w:date="2020-08-06T09:47:00Z">
        <w:r w:rsidRPr="003B1AD8" w:rsidDel="00666623">
          <w:rPr>
            <w:rFonts w:cs="Segoe UI"/>
            <w:lang w:val="en-US"/>
          </w:rPr>
          <w:delText>Preliminary setup</w:delText>
        </w:r>
      </w:del>
      <w:bookmarkEnd w:id="136"/>
      <w:ins w:id="138" w:author="Kristin Fender" w:date="2020-08-06T09:47:00Z">
        <w:r w:rsidR="00666623" w:rsidRPr="003B1AD8">
          <w:rPr>
            <w:rFonts w:cs="Segoe UI"/>
            <w:lang w:val="en-US"/>
          </w:rPr>
          <w:t>D</w:t>
        </w:r>
      </w:ins>
      <w:ins w:id="139" w:author="Kristin Fender" w:date="2020-08-06T09:48:00Z">
        <w:r w:rsidR="00666623" w:rsidRPr="003B1AD8">
          <w:rPr>
            <w:rFonts w:cs="Segoe UI"/>
            <w:lang w:val="en-US"/>
          </w:rPr>
          <w:t>eferrals setup</w:t>
        </w:r>
      </w:ins>
    </w:p>
    <w:p w14:paraId="30E9A0C8" w14:textId="3A27C0A2" w:rsidR="00D77E14" w:rsidRPr="003B1AD8" w:rsidDel="00666623" w:rsidRDefault="00D77E14" w:rsidP="00D77E14">
      <w:pPr>
        <w:pStyle w:val="Heading2"/>
        <w:rPr>
          <w:del w:id="140" w:author="Kristin Fender" w:date="2020-08-06T09:47:00Z"/>
          <w:rFonts w:cs="Segoe UI"/>
          <w:lang w:val="en-US"/>
        </w:rPr>
      </w:pPr>
      <w:bookmarkStart w:id="141" w:name="_Toc45120853"/>
      <w:del w:id="142" w:author="Kristin Fender" w:date="2020-08-06T09:47:00Z">
        <w:r w:rsidRPr="003B1AD8" w:rsidDel="00666623">
          <w:rPr>
            <w:rFonts w:cs="Segoe UI"/>
            <w:b w:val="0"/>
            <w:bCs w:val="0"/>
            <w:lang w:val="en-US"/>
          </w:rPr>
          <w:delText>Set up the deferrals module</w:delText>
        </w:r>
        <w:bookmarkEnd w:id="141"/>
      </w:del>
    </w:p>
    <w:p w14:paraId="0B2FA5AF" w14:textId="1D517745" w:rsidR="00070786" w:rsidRPr="003B1AD8" w:rsidRDefault="00D0065C" w:rsidP="00862B70">
      <w:pPr>
        <w:rPr>
          <w:rFonts w:ascii="Segoe UI" w:hAnsi="Segoe UI" w:cs="Segoe UI"/>
          <w:sz w:val="24"/>
          <w:szCs w:val="24"/>
          <w:lang w:val="en-US" w:eastAsia="ru-RU"/>
        </w:rPr>
      </w:pPr>
      <w:del w:id="143" w:author="Kristin Fender" w:date="2020-08-06T09:48:00Z">
        <w:r w:rsidRPr="003B1AD8" w:rsidDel="00666623">
          <w:rPr>
            <w:rFonts w:ascii="Segoe UI" w:hAnsi="Segoe UI" w:cs="Segoe UI"/>
            <w:sz w:val="24"/>
            <w:szCs w:val="24"/>
            <w:lang w:val="en-US" w:eastAsia="ru-RU"/>
          </w:rPr>
          <w:delText>Find more details on</w:delText>
        </w:r>
      </w:del>
      <w:ins w:id="144" w:author="Kristin Fender" w:date="2020-08-06T09:48:00Z">
        <w:r w:rsidR="00666623" w:rsidRPr="003B1AD8">
          <w:rPr>
            <w:rFonts w:ascii="Segoe UI" w:hAnsi="Segoe UI" w:cs="Segoe UI"/>
            <w:sz w:val="24"/>
            <w:szCs w:val="24"/>
            <w:lang w:val="en-US" w:eastAsia="ru-RU"/>
          </w:rPr>
          <w:t>For more information about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</w:t>
      </w:r>
      <w:ins w:id="145" w:author="Chris Read" w:date="2020-08-27T14:50:00Z">
        <w:r w:rsidR="00015349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how to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>set</w:t>
      </w:r>
      <w:del w:id="146" w:author="Chris Read" w:date="2020-08-27T14:50:00Z">
        <w:r w:rsidRPr="003B1AD8" w:rsidDel="00015349">
          <w:rPr>
            <w:rFonts w:ascii="Segoe UI" w:hAnsi="Segoe UI" w:cs="Segoe UI"/>
            <w:sz w:val="24"/>
            <w:szCs w:val="24"/>
            <w:lang w:val="en-US" w:eastAsia="ru-RU"/>
          </w:rPr>
          <w:delText>ting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up deferrals</w:t>
      </w:r>
      <w:ins w:id="147" w:author="Kristin Fender" w:date="2020-08-06T09:48:00Z">
        <w:r w:rsidR="00666623" w:rsidRPr="003B1AD8">
          <w:rPr>
            <w:rFonts w:ascii="Segoe UI" w:hAnsi="Segoe UI" w:cs="Segoe UI"/>
            <w:sz w:val="24"/>
            <w:szCs w:val="24"/>
            <w:lang w:val="en-US" w:eastAsia="ru-RU"/>
          </w:rPr>
          <w:t>, see</w:t>
        </w:r>
      </w:ins>
      <w:del w:id="148" w:author="Kristin Fender" w:date="2020-08-06T09:48:00Z">
        <w:r w:rsidRPr="003B1AD8" w:rsidDel="00666623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in the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</w:t>
      </w:r>
      <w:r w:rsidR="00421F5F" w:rsidRPr="003B1AD8">
        <w:rPr>
          <w:lang w:val="en-US"/>
          <w:rPrChange w:id="149" w:author="Chris Read" w:date="2020-08-31T10:13:00Z">
            <w:rPr/>
          </w:rPrChange>
        </w:rPr>
        <w:fldChar w:fldCharType="begin"/>
      </w:r>
      <w:ins w:id="150" w:author="Chris Read" w:date="2020-08-27T14:35:00Z">
        <w:r w:rsidR="00081CAD" w:rsidRPr="003B1AD8">
          <w:rPr>
            <w:lang w:val="en-US"/>
          </w:rPr>
          <w:instrText>HYPERLINK "https://docs.microsoft.com/dynamics365/finance/localizations/rus-set-up-deferrals"</w:instrText>
        </w:r>
      </w:ins>
      <w:del w:id="151" w:author="Chris Read" w:date="2020-08-27T14:35:00Z">
        <w:r w:rsidR="00421F5F" w:rsidRPr="003B1AD8" w:rsidDel="00081CAD">
          <w:rPr>
            <w:lang w:val="en-US"/>
          </w:rPr>
          <w:delInstrText xml:space="preserve"> HYPERLINK "https://docs.microsoft.com/en-us/dynamics365/finance/localizations/rus-set-up-deferrals" </w:delInstrText>
        </w:r>
      </w:del>
      <w:r w:rsidR="00421F5F" w:rsidRPr="003B1AD8">
        <w:rPr>
          <w:lang w:val="en-US"/>
          <w:rPrChange w:id="152" w:author="Chris Read" w:date="2020-08-31T10:13:00Z">
            <w:rPr>
              <w:rStyle w:val="Hyperlink"/>
              <w:rFonts w:ascii="Segoe UI" w:hAnsi="Segoe UI" w:cs="Segoe UI"/>
              <w:sz w:val="24"/>
              <w:szCs w:val="24"/>
              <w:lang w:val="en-US"/>
            </w:rPr>
          </w:rPrChange>
        </w:rPr>
        <w:fldChar w:fldCharType="separate"/>
      </w:r>
      <w:r w:rsidR="00074AC4" w:rsidRPr="003B1AD8">
        <w:rPr>
          <w:rStyle w:val="Hyperlink"/>
          <w:rFonts w:ascii="Segoe UI" w:hAnsi="Segoe UI" w:cs="Segoe UI"/>
          <w:sz w:val="24"/>
          <w:szCs w:val="24"/>
          <w:lang w:val="en-US"/>
        </w:rPr>
        <w:t>Set up deferrals (Russia)</w:t>
      </w:r>
      <w:r w:rsidR="00421F5F" w:rsidRPr="003B1AD8">
        <w:rPr>
          <w:rStyle w:val="Hyperlink"/>
          <w:rFonts w:ascii="Segoe UI" w:hAnsi="Segoe UI" w:cs="Segoe UI"/>
          <w:sz w:val="24"/>
          <w:szCs w:val="24"/>
          <w:lang w:val="en-US"/>
          <w:rPrChange w:id="153" w:author="Chris Read" w:date="2020-08-31T10:13:00Z">
            <w:rPr>
              <w:rStyle w:val="Hyperlink"/>
              <w:rFonts w:ascii="Segoe UI" w:hAnsi="Segoe UI" w:cs="Segoe UI"/>
              <w:sz w:val="24"/>
              <w:szCs w:val="24"/>
              <w:lang w:val="en-US"/>
            </w:rPr>
          </w:rPrChange>
        </w:rPr>
        <w:fldChar w:fldCharType="end"/>
      </w:r>
      <w:del w:id="154" w:author="Kristin Fender" w:date="2020-08-06T09:48:00Z">
        <w:r w:rsidRPr="003B1AD8" w:rsidDel="00666623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topic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>.</w:t>
      </w:r>
    </w:p>
    <w:p w14:paraId="432F6258" w14:textId="00B2960B" w:rsidR="00862B70" w:rsidRPr="003B1AD8" w:rsidRDefault="00862B70" w:rsidP="00D77E14">
      <w:pPr>
        <w:pStyle w:val="Heading2"/>
        <w:rPr>
          <w:lang w:val="en-US"/>
        </w:rPr>
      </w:pPr>
      <w:bookmarkStart w:id="155" w:name="_Toc45120854"/>
      <w:r w:rsidRPr="003B1AD8">
        <w:rPr>
          <w:lang w:val="en-US"/>
        </w:rPr>
        <w:lastRenderedPageBreak/>
        <w:t>Set up deferral</w:t>
      </w:r>
      <w:del w:id="156" w:author="Kristin Fender" w:date="2020-08-06T09:48:00Z">
        <w:r w:rsidRPr="003B1AD8" w:rsidDel="00666623">
          <w:rPr>
            <w:lang w:val="en-US"/>
          </w:rPr>
          <w:delText>s</w:delText>
        </w:r>
      </w:del>
      <w:r w:rsidRPr="003B1AD8">
        <w:rPr>
          <w:lang w:val="en-US"/>
        </w:rPr>
        <w:t xml:space="preserve"> creation when </w:t>
      </w:r>
      <w:ins w:id="157" w:author="Chris Read" w:date="2020-08-27T18:12:00Z">
        <w:r w:rsidR="009E2CB4" w:rsidRPr="003B1AD8">
          <w:rPr>
            <w:lang w:val="en-US"/>
          </w:rPr>
          <w:t xml:space="preserve">you </w:t>
        </w:r>
      </w:ins>
      <w:r w:rsidRPr="003B1AD8">
        <w:rPr>
          <w:lang w:val="en-US"/>
        </w:rPr>
        <w:t>sell</w:t>
      </w:r>
      <w:del w:id="158" w:author="Chris Read" w:date="2020-08-27T18:12:00Z">
        <w:r w:rsidRPr="003B1AD8" w:rsidDel="009E2CB4">
          <w:rPr>
            <w:lang w:val="en-US"/>
          </w:rPr>
          <w:delText>ing</w:delText>
        </w:r>
      </w:del>
      <w:r w:rsidRPr="003B1AD8">
        <w:rPr>
          <w:lang w:val="en-US"/>
        </w:rPr>
        <w:t xml:space="preserve"> fixed asset</w:t>
      </w:r>
      <w:bookmarkEnd w:id="155"/>
      <w:ins w:id="159" w:author="Kristin Fender" w:date="2020-08-06T09:48:00Z">
        <w:r w:rsidR="00666623" w:rsidRPr="003B1AD8">
          <w:rPr>
            <w:lang w:val="en-US"/>
          </w:rPr>
          <w:t>s</w:t>
        </w:r>
      </w:ins>
    </w:p>
    <w:p w14:paraId="3FA8E60D" w14:textId="3069EE36" w:rsidR="00862B70" w:rsidRPr="003B1AD8" w:rsidRDefault="00862B70" w:rsidP="00862B70">
      <w:pPr>
        <w:rPr>
          <w:rFonts w:ascii="Segoe UI" w:hAnsi="Segoe UI" w:cs="Segoe UI"/>
          <w:sz w:val="24"/>
          <w:szCs w:val="24"/>
          <w:lang w:val="en-US" w:eastAsia="ru-RU"/>
        </w:rPr>
      </w:pP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When </w:t>
      </w:r>
      <w:del w:id="160" w:author="Kristin Fender" w:date="2020-08-06T09:50:00Z">
        <w:r w:rsidRPr="003B1AD8" w:rsidDel="00666623">
          <w:rPr>
            <w:rFonts w:ascii="Segoe UI" w:hAnsi="Segoe UI" w:cs="Segoe UI"/>
            <w:sz w:val="24"/>
            <w:szCs w:val="24"/>
            <w:lang w:val="en-US" w:eastAsia="ru-RU"/>
          </w:rPr>
          <w:delText xml:space="preserve">selling </w:delText>
        </w:r>
      </w:del>
      <w:ins w:id="161" w:author="Kristin Fender" w:date="2020-08-06T09:50:00Z">
        <w:r w:rsidR="00666623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you sell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fixed assets </w:t>
      </w:r>
      <w:del w:id="162" w:author="Chris Read" w:date="2020-08-28T12:47:00Z">
        <w:r w:rsidRPr="003B1AD8" w:rsidDel="009D56DA">
          <w:rPr>
            <w:rFonts w:ascii="Segoe UI" w:hAnsi="Segoe UI" w:cs="Segoe UI"/>
            <w:sz w:val="24"/>
            <w:szCs w:val="24"/>
            <w:lang w:val="en-US" w:eastAsia="ru-RU"/>
          </w:rPr>
          <w:delText xml:space="preserve">with </w:delText>
        </w:r>
      </w:del>
      <w:ins w:id="163" w:author="Chris Read" w:date="2020-08-28T12:47:00Z">
        <w:r w:rsidR="009D56DA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at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a loss in bookkeeping accounting and tax accounting, </w:t>
      </w:r>
      <w:del w:id="164" w:author="Chris Read" w:date="2020-08-27T14:43:00Z">
        <w:r w:rsidRPr="003B1AD8" w:rsidDel="005229D3">
          <w:rPr>
            <w:rFonts w:ascii="Segoe UI" w:hAnsi="Segoe UI" w:cs="Segoe UI"/>
            <w:sz w:val="24"/>
            <w:szCs w:val="24"/>
            <w:lang w:val="en-US" w:eastAsia="ru-RU"/>
          </w:rPr>
          <w:delText>it is necessary to create</w:delText>
        </w:r>
      </w:del>
      <w:del w:id="165" w:author="Chris Read" w:date="2020-08-27T18:13:00Z">
        <w:r w:rsidRPr="003B1AD8" w:rsidDel="000D163B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a deferral </w:t>
      </w:r>
      <w:ins w:id="166" w:author="Chris Read" w:date="2020-08-27T14:43:00Z">
        <w:r w:rsidR="005229D3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must be created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for the </w:t>
      </w:r>
      <w:del w:id="167" w:author="Kristin Fender" w:date="2020-08-06T09:50:00Z">
        <w:r w:rsidR="0035704B" w:rsidRPr="003B1AD8" w:rsidDel="00666623">
          <w:rPr>
            <w:rFonts w:ascii="Segoe UI" w:hAnsi="Segoe UI" w:cs="Segoe UI"/>
            <w:sz w:val="24"/>
            <w:szCs w:val="24"/>
            <w:lang w:val="en-US" w:eastAsia="ru-RU"/>
          </w:rPr>
          <w:delText xml:space="preserve">loss </w:delText>
        </w:r>
      </w:del>
      <w:r w:rsidR="0035704B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amount </w:t>
      </w:r>
      <w:ins w:id="168" w:author="Chris Read" w:date="2020-08-27T18:13:00Z">
        <w:r w:rsidR="000D163B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that is </w:t>
        </w:r>
      </w:ins>
      <w:ins w:id="169" w:author="Kristin Fender" w:date="2020-08-06T09:50:00Z">
        <w:r w:rsidR="00666623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lost </w:t>
        </w:r>
      </w:ins>
      <w:r w:rsidR="0035704B" w:rsidRPr="003B1AD8">
        <w:rPr>
          <w:rFonts w:ascii="Segoe UI" w:hAnsi="Segoe UI" w:cs="Segoe UI"/>
          <w:sz w:val="24"/>
          <w:szCs w:val="24"/>
          <w:lang w:val="en-US" w:eastAsia="ru-RU"/>
        </w:rPr>
        <w:t>from the sale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>. To create a deferral automatically</w:t>
      </w:r>
      <w:r w:rsidR="0035704B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, </w:t>
      </w:r>
      <w:ins w:id="170" w:author="Chris Read" w:date="2020-08-27T18:13:00Z">
        <w:r w:rsidR="000D163B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follow these steps </w:t>
        </w:r>
      </w:ins>
      <w:r w:rsidR="0035704B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before you sell </w:t>
      </w:r>
      <w:ins w:id="171" w:author="Chris Read" w:date="2020-08-27T18:14:00Z">
        <w:r w:rsidR="000D163B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a </w:t>
        </w:r>
      </w:ins>
      <w:r w:rsidR="0035704B" w:rsidRPr="003B1AD8">
        <w:rPr>
          <w:rFonts w:ascii="Segoe UI" w:hAnsi="Segoe UI" w:cs="Segoe UI"/>
          <w:sz w:val="24"/>
          <w:szCs w:val="24"/>
          <w:lang w:val="en-US" w:eastAsia="ru-RU"/>
        </w:rPr>
        <w:t>fixed asset</w:t>
      </w:r>
      <w:ins w:id="172" w:author="Chris Read" w:date="2020-08-27T18:13:00Z">
        <w:r w:rsidR="000D163B" w:rsidRPr="003B1AD8">
          <w:rPr>
            <w:rFonts w:ascii="Segoe UI" w:hAnsi="Segoe UI" w:cs="Segoe UI"/>
            <w:sz w:val="24"/>
            <w:szCs w:val="24"/>
            <w:lang w:val="en-US" w:eastAsia="ru-RU"/>
          </w:rPr>
          <w:t>.</w:t>
        </w:r>
      </w:ins>
      <w:del w:id="173" w:author="Chris Read" w:date="2020-08-27T18:13:00Z">
        <w:r w:rsidR="0035704B" w:rsidRPr="003B1AD8" w:rsidDel="000D163B">
          <w:rPr>
            <w:rFonts w:ascii="Segoe UI" w:hAnsi="Segoe UI" w:cs="Segoe UI"/>
            <w:sz w:val="24"/>
            <w:szCs w:val="24"/>
            <w:lang w:val="en-US" w:eastAsia="ru-RU"/>
          </w:rPr>
          <w:delText>, do the following</w:delText>
        </w:r>
        <w:r w:rsidRPr="003B1AD8" w:rsidDel="000D163B">
          <w:rPr>
            <w:rFonts w:ascii="Segoe UI" w:hAnsi="Segoe UI" w:cs="Segoe UI"/>
            <w:sz w:val="24"/>
            <w:szCs w:val="24"/>
            <w:lang w:val="en-US" w:eastAsia="ru-RU"/>
          </w:rPr>
          <w:delText>:</w:delText>
        </w:r>
      </w:del>
    </w:p>
    <w:p w14:paraId="2CA2B046" w14:textId="1BFB25ED" w:rsidR="00862B70" w:rsidRPr="003B1AD8" w:rsidRDefault="0068464D" w:rsidP="00862B70">
      <w:pPr>
        <w:pStyle w:val="ListParagraph"/>
        <w:numPr>
          <w:ilvl w:val="0"/>
          <w:numId w:val="25"/>
        </w:numPr>
        <w:rPr>
          <w:rFonts w:ascii="Segoe UI" w:hAnsi="Segoe UI" w:cs="Segoe UI"/>
          <w:sz w:val="24"/>
          <w:szCs w:val="24"/>
          <w:lang w:val="en-US" w:eastAsia="ru-RU"/>
        </w:rPr>
      </w:pPr>
      <w:ins w:id="174" w:author="Anastasia Yashenina" w:date="2020-11-05T17:35:00Z">
        <w:r>
          <w:rPr>
            <w:rFonts w:ascii="Segoe UI" w:hAnsi="Segoe UI" w:cs="Segoe UI"/>
            <w:sz w:val="24"/>
            <w:szCs w:val="24"/>
            <w:lang w:val="en-US" w:eastAsia="ru-RU"/>
          </w:rPr>
          <w:t xml:space="preserve">Go to </w:t>
        </w:r>
        <w:r w:rsidRPr="0068464D">
          <w:rPr>
            <w:rFonts w:ascii="Segoe UI" w:hAnsi="Segoe UI" w:cs="Segoe UI"/>
            <w:b/>
            <w:bCs/>
            <w:sz w:val="24"/>
            <w:szCs w:val="24"/>
            <w:lang w:val="en-US" w:eastAsia="ru-RU"/>
            <w:rPrChange w:id="175" w:author="Anastasia Yashenina" w:date="2020-11-05T17:36:00Z">
              <w:rPr>
                <w:rFonts w:ascii="Segoe UI" w:hAnsi="Segoe UI" w:cs="Segoe UI"/>
                <w:sz w:val="24"/>
                <w:szCs w:val="24"/>
                <w:lang w:val="en-US" w:eastAsia="ru-RU"/>
              </w:rPr>
            </w:rPrChange>
          </w:rPr>
          <w:t>Fi</w:t>
        </w:r>
      </w:ins>
      <w:ins w:id="176" w:author="Anastasia Yashenina" w:date="2020-11-05T17:36:00Z">
        <w:r w:rsidRPr="0068464D">
          <w:rPr>
            <w:rFonts w:ascii="Segoe UI" w:hAnsi="Segoe UI" w:cs="Segoe UI"/>
            <w:b/>
            <w:bCs/>
            <w:sz w:val="24"/>
            <w:szCs w:val="24"/>
            <w:lang w:val="en-US" w:eastAsia="ru-RU"/>
            <w:rPrChange w:id="177" w:author="Anastasia Yashenina" w:date="2020-11-05T17:36:00Z">
              <w:rPr>
                <w:rFonts w:ascii="Segoe UI" w:hAnsi="Segoe UI" w:cs="Segoe UI"/>
                <w:sz w:val="24"/>
                <w:szCs w:val="24"/>
                <w:lang w:val="en-US" w:eastAsia="ru-RU"/>
              </w:rPr>
            </w:rPrChange>
          </w:rPr>
          <w:t>xed assets (Russia) &gt; Common &gt; Fixed assets</w:t>
        </w:r>
        <w:r>
          <w:rPr>
            <w:rFonts w:ascii="Segoe UI" w:hAnsi="Segoe UI" w:cs="Segoe UI"/>
            <w:b/>
            <w:bCs/>
            <w:sz w:val="24"/>
            <w:szCs w:val="24"/>
            <w:lang w:val="en-US" w:eastAsia="ru-RU"/>
          </w:rPr>
          <w:t>.</w:t>
        </w:r>
        <w:r>
          <w:rPr>
            <w:rFonts w:ascii="Segoe UI" w:hAnsi="Segoe UI" w:cs="Segoe UI"/>
            <w:sz w:val="24"/>
            <w:szCs w:val="24"/>
            <w:lang w:val="en-US" w:eastAsia="ru-RU"/>
          </w:rPr>
          <w:t xml:space="preserve"> </w:t>
        </w:r>
      </w:ins>
      <w:commentRangeStart w:id="178"/>
      <w:commentRangeStart w:id="179"/>
      <w:r w:rsidR="00862B70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In the </w:t>
      </w:r>
      <w:ins w:id="180" w:author="Chris Read" w:date="2020-08-27T18:13:00Z">
        <w:r w:rsidR="000D163B" w:rsidRPr="003B1AD8">
          <w:rPr>
            <w:rFonts w:ascii="Segoe UI" w:hAnsi="Segoe UI" w:cs="Segoe UI"/>
            <w:sz w:val="24"/>
            <w:szCs w:val="24"/>
            <w:lang w:val="en-US" w:eastAsia="ru-RU"/>
          </w:rPr>
          <w:t>m</w:t>
        </w:r>
      </w:ins>
      <w:ins w:id="181" w:author="Chris Read" w:date="2020-08-27T18:14:00Z">
        <w:r w:rsidR="000D163B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aster record for the </w:t>
        </w:r>
      </w:ins>
      <w:r w:rsidR="00862B70" w:rsidRPr="003B1AD8">
        <w:rPr>
          <w:rFonts w:ascii="Segoe UI" w:hAnsi="Segoe UI" w:cs="Segoe UI"/>
          <w:sz w:val="24"/>
          <w:szCs w:val="24"/>
          <w:lang w:val="en-US" w:eastAsia="ru-RU"/>
        </w:rPr>
        <w:t>fixed asset</w:t>
      </w:r>
      <w:del w:id="182" w:author="Chris Read" w:date="2020-08-27T18:14:00Z">
        <w:r w:rsidR="00862B70" w:rsidRPr="003B1AD8" w:rsidDel="000D163B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master record</w:delText>
        </w:r>
        <w:commentRangeEnd w:id="178"/>
        <w:r w:rsidR="009E6ECF" w:rsidRPr="003B1AD8" w:rsidDel="000D163B">
          <w:rPr>
            <w:rStyle w:val="CommentReference"/>
            <w:rFonts w:ascii="Calibri" w:eastAsia="Calibri" w:hAnsi="Calibri" w:cs="Times New Roman"/>
            <w:lang w:val="en-US" w:eastAsia="ru-RU"/>
          </w:rPr>
          <w:commentReference w:id="178"/>
        </w:r>
      </w:del>
      <w:commentRangeEnd w:id="179"/>
      <w:r w:rsidR="00D53AE5">
        <w:rPr>
          <w:rStyle w:val="CommentReference"/>
          <w:rFonts w:ascii="Calibri" w:eastAsia="Calibri" w:hAnsi="Calibri" w:cs="Times New Roman"/>
          <w:lang w:eastAsia="ru-RU"/>
        </w:rPr>
        <w:commentReference w:id="179"/>
      </w:r>
      <w:r w:rsidR="00862B70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, on the Action </w:t>
      </w:r>
      <w:ins w:id="183" w:author="Chris Read" w:date="2020-08-27T18:13:00Z">
        <w:r w:rsidR="000D163B" w:rsidRPr="00CB771E">
          <w:rPr>
            <w:rFonts w:ascii="Segoe UI" w:hAnsi="Segoe UI" w:cs="Segoe UI"/>
            <w:sz w:val="24"/>
            <w:szCs w:val="24"/>
            <w:lang w:val="en-US" w:eastAsia="ru-RU"/>
          </w:rPr>
          <w:t>P</w:t>
        </w:r>
      </w:ins>
      <w:del w:id="184" w:author="Chris Read" w:date="2020-08-27T18:13:00Z">
        <w:r w:rsidR="00862B70" w:rsidRPr="003B1AD8" w:rsidDel="000D163B">
          <w:rPr>
            <w:rFonts w:ascii="Segoe UI" w:hAnsi="Segoe UI" w:cs="Segoe UI"/>
            <w:sz w:val="24"/>
            <w:szCs w:val="24"/>
            <w:lang w:val="en-US" w:eastAsia="ru-RU"/>
          </w:rPr>
          <w:delText>p</w:delText>
        </w:r>
      </w:del>
      <w:r w:rsidR="00862B70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ane, select </w:t>
      </w:r>
      <w:r w:rsidR="00862B70" w:rsidRPr="003B1AD8">
        <w:rPr>
          <w:rFonts w:ascii="Segoe UI" w:hAnsi="Segoe UI" w:cs="Segoe UI"/>
          <w:b/>
          <w:bCs/>
          <w:sz w:val="24"/>
          <w:szCs w:val="24"/>
          <w:lang w:val="en-US" w:eastAsia="ru-RU"/>
        </w:rPr>
        <w:t>Value models</w:t>
      </w:r>
      <w:r w:rsidR="00862B70" w:rsidRPr="003B1AD8">
        <w:rPr>
          <w:rFonts w:ascii="Segoe UI" w:hAnsi="Segoe UI" w:cs="Segoe UI"/>
          <w:sz w:val="24"/>
          <w:szCs w:val="24"/>
          <w:lang w:val="en-US" w:eastAsia="ru-RU"/>
        </w:rPr>
        <w:t>.</w:t>
      </w:r>
      <w:del w:id="185" w:author="Chris Read" w:date="2020-08-27T14:35:00Z">
        <w:r w:rsidR="00862B70" w:rsidRPr="003B1AD8" w:rsidDel="00081CAD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</w:delText>
        </w:r>
      </w:del>
    </w:p>
    <w:p w14:paraId="2A1C7800" w14:textId="5C88BD0A" w:rsidR="00A11023" w:rsidRPr="003B1AD8" w:rsidRDefault="003B320C" w:rsidP="00862B70">
      <w:pPr>
        <w:pStyle w:val="ListParagraph"/>
        <w:numPr>
          <w:ilvl w:val="0"/>
          <w:numId w:val="25"/>
        </w:numPr>
        <w:rPr>
          <w:ins w:id="186" w:author="Chris Read" w:date="2020-08-27T18:14:00Z"/>
          <w:rFonts w:ascii="Segoe UI" w:hAnsi="Segoe UI" w:cs="Segoe UI"/>
          <w:sz w:val="24"/>
          <w:szCs w:val="24"/>
          <w:lang w:val="en-US" w:eastAsia="ru-RU"/>
        </w:rPr>
      </w:pP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Select a </w:t>
      </w:r>
      <w:r w:rsidR="0035704B" w:rsidRPr="003B1AD8">
        <w:rPr>
          <w:rFonts w:ascii="Segoe UI" w:hAnsi="Segoe UI" w:cs="Segoe UI"/>
          <w:b/>
          <w:bCs/>
          <w:sz w:val="24"/>
          <w:szCs w:val="24"/>
          <w:lang w:val="en-US" w:eastAsia="ru-RU"/>
        </w:rPr>
        <w:t>TAX</w:t>
      </w:r>
      <w:r w:rsidR="0035704B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>value model.</w:t>
      </w:r>
    </w:p>
    <w:p w14:paraId="4B928D0A" w14:textId="7432EE1B" w:rsidR="003B320C" w:rsidRPr="003B1AD8" w:rsidRDefault="003B320C" w:rsidP="00862B70">
      <w:pPr>
        <w:pStyle w:val="ListParagraph"/>
        <w:numPr>
          <w:ilvl w:val="0"/>
          <w:numId w:val="25"/>
        </w:numPr>
        <w:rPr>
          <w:rFonts w:ascii="Segoe UI" w:hAnsi="Segoe UI" w:cs="Segoe UI"/>
          <w:sz w:val="24"/>
          <w:szCs w:val="24"/>
          <w:lang w:val="en-US" w:eastAsia="ru-RU"/>
        </w:rPr>
      </w:pPr>
      <w:del w:id="187" w:author="Chris Read" w:date="2020-08-27T18:14:00Z">
        <w:r w:rsidRPr="003B1AD8" w:rsidDel="00A11023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On the </w:t>
      </w:r>
      <w:r w:rsidRPr="003B1AD8">
        <w:rPr>
          <w:rFonts w:ascii="Segoe UI" w:hAnsi="Segoe UI" w:cs="Segoe UI"/>
          <w:b/>
          <w:bCs/>
          <w:sz w:val="24"/>
          <w:szCs w:val="24"/>
          <w:lang w:val="en-US" w:eastAsia="ru-RU"/>
        </w:rPr>
        <w:t>Deferrals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3B1AD8">
        <w:rPr>
          <w:rFonts w:ascii="Segoe UI" w:hAnsi="Segoe UI" w:cs="Segoe UI"/>
          <w:sz w:val="24"/>
          <w:szCs w:val="24"/>
          <w:lang w:val="en-US" w:eastAsia="ru-RU"/>
        </w:rPr>
        <w:t>FastTab</w:t>
      </w:r>
      <w:proofErr w:type="spellEnd"/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, select </w:t>
      </w:r>
      <w:r w:rsidRPr="003B1AD8">
        <w:rPr>
          <w:rFonts w:ascii="Segoe UI" w:hAnsi="Segoe UI" w:cs="Segoe UI"/>
          <w:b/>
          <w:bCs/>
          <w:sz w:val="24"/>
          <w:szCs w:val="24"/>
          <w:lang w:val="en-US" w:eastAsia="ru-RU"/>
        </w:rPr>
        <w:t>Add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</w:t>
      </w:r>
      <w:del w:id="188" w:author="Kristin Fender" w:date="2020-08-06T10:14:00Z">
        <w:r w:rsidRPr="003B1AD8" w:rsidDel="009E6ECF">
          <w:rPr>
            <w:rFonts w:ascii="Segoe UI" w:hAnsi="Segoe UI" w:cs="Segoe UI"/>
            <w:sz w:val="24"/>
            <w:szCs w:val="24"/>
            <w:lang w:val="en-US" w:eastAsia="ru-RU"/>
          </w:rPr>
          <w:delText xml:space="preserve">link 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to add a </w:t>
      </w:r>
      <w:del w:id="189" w:author="Chris Read" w:date="2020-08-27T18:14:00Z">
        <w:r w:rsidRPr="003B1AD8" w:rsidDel="00A11023">
          <w:rPr>
            <w:rFonts w:ascii="Segoe UI" w:hAnsi="Segoe UI" w:cs="Segoe UI"/>
            <w:sz w:val="24"/>
            <w:szCs w:val="24"/>
            <w:lang w:val="en-US" w:eastAsia="ru-RU"/>
          </w:rPr>
          <w:delText xml:space="preserve">new 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line, and </w:t>
      </w:r>
      <w:del w:id="190" w:author="Chris Read" w:date="2020-08-27T18:14:00Z">
        <w:r w:rsidRPr="003B1AD8" w:rsidDel="00A11023">
          <w:rPr>
            <w:rFonts w:ascii="Segoe UI" w:hAnsi="Segoe UI" w:cs="Segoe UI"/>
            <w:sz w:val="24"/>
            <w:szCs w:val="24"/>
            <w:lang w:val="en-US" w:eastAsia="ru-RU"/>
          </w:rPr>
          <w:delText>fill in</w:delText>
        </w:r>
      </w:del>
      <w:ins w:id="191" w:author="Chris Read" w:date="2020-08-27T18:14:00Z">
        <w:r w:rsidR="00A11023" w:rsidRPr="003B1AD8">
          <w:rPr>
            <w:rFonts w:ascii="Segoe UI" w:hAnsi="Segoe UI" w:cs="Segoe UI"/>
            <w:sz w:val="24"/>
            <w:szCs w:val="24"/>
            <w:lang w:val="en-US" w:eastAsia="ru-RU"/>
          </w:rPr>
          <w:t>set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the following fields:</w:t>
      </w:r>
    </w:p>
    <w:p w14:paraId="5678736F" w14:textId="51138ADE" w:rsidR="003B320C" w:rsidRPr="0041340D" w:rsidRDefault="003B320C" w:rsidP="003B320C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4"/>
          <w:lang w:val="en-US" w:eastAsia="ru-RU"/>
        </w:rPr>
      </w:pP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In the </w:t>
      </w:r>
      <w:r w:rsidRPr="003B1AD8">
        <w:rPr>
          <w:rFonts w:ascii="Segoe UI" w:hAnsi="Segoe UI" w:cs="Segoe UI"/>
          <w:b/>
          <w:bCs/>
          <w:sz w:val="24"/>
          <w:szCs w:val="24"/>
          <w:lang w:val="en-US" w:eastAsia="ru-RU"/>
        </w:rPr>
        <w:t>Model number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field, select a</w:t>
      </w:r>
      <w:r w:rsidRPr="003B1AD8">
        <w:rPr>
          <w:rFonts w:ascii="Segoe UI" w:hAnsi="Segoe UI" w:cs="Segoe UI"/>
          <w:sz w:val="24"/>
          <w:szCs w:val="24"/>
          <w:lang w:val="en-US" w:eastAsia="ru-RU"/>
          <w:rPrChange w:id="192" w:author="Chris Read" w:date="2020-08-31T10:13:00Z">
            <w:rPr>
              <w:rFonts w:ascii="Segoe UI" w:hAnsi="Segoe UI" w:cs="Segoe UI"/>
              <w:b/>
              <w:bCs/>
              <w:sz w:val="24"/>
              <w:szCs w:val="24"/>
              <w:lang w:val="en-US" w:eastAsia="ru-RU"/>
            </w:rPr>
          </w:rPrChange>
        </w:rPr>
        <w:t xml:space="preserve"> </w:t>
      </w:r>
      <w:r w:rsidR="0035704B" w:rsidRPr="003B1AD8">
        <w:rPr>
          <w:rFonts w:ascii="Segoe UI" w:hAnsi="Segoe UI" w:cs="Segoe UI"/>
          <w:b/>
          <w:bCs/>
          <w:sz w:val="24"/>
          <w:szCs w:val="24"/>
          <w:lang w:val="en-US" w:eastAsia="ru-RU"/>
        </w:rPr>
        <w:t>TAX</w:t>
      </w:r>
      <w:r w:rsidR="0035704B" w:rsidRPr="003B1AD8">
        <w:rPr>
          <w:rFonts w:ascii="Segoe UI" w:hAnsi="Segoe UI" w:cs="Segoe UI"/>
          <w:sz w:val="24"/>
          <w:szCs w:val="24"/>
          <w:lang w:val="en-US" w:eastAsia="ru-RU"/>
          <w:rPrChange w:id="193" w:author="Chris Read" w:date="2020-08-31T10:13:00Z">
            <w:rPr>
              <w:rFonts w:ascii="Segoe UI" w:hAnsi="Segoe UI" w:cs="Segoe UI"/>
              <w:b/>
              <w:bCs/>
              <w:sz w:val="24"/>
              <w:szCs w:val="24"/>
              <w:lang w:val="en-US" w:eastAsia="ru-RU"/>
            </w:rPr>
          </w:rPrChange>
        </w:rPr>
        <w:t xml:space="preserve"> 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>model for deferrals accounting</w:t>
      </w:r>
      <w:ins w:id="194" w:author="Kristin Fender" w:date="2020-08-06T10:15:00Z">
        <w:r w:rsidR="009E6ECF" w:rsidRPr="00CB771E">
          <w:rPr>
            <w:rFonts w:ascii="Segoe UI" w:hAnsi="Segoe UI" w:cs="Segoe UI"/>
            <w:sz w:val="24"/>
            <w:szCs w:val="24"/>
            <w:lang w:val="en-US" w:eastAsia="ru-RU"/>
          </w:rPr>
          <w:t>.</w:t>
        </w:r>
      </w:ins>
    </w:p>
    <w:p w14:paraId="45E5F89B" w14:textId="1FA6C5AC" w:rsidR="003B320C" w:rsidRPr="003B1AD8" w:rsidRDefault="003B320C" w:rsidP="003B320C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4"/>
          <w:lang w:val="en-US" w:eastAsia="ru-RU"/>
        </w:rPr>
      </w:pP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In the </w:t>
      </w:r>
      <w:r w:rsidRPr="003B1AD8">
        <w:rPr>
          <w:rFonts w:ascii="Segoe UI" w:hAnsi="Segoe UI" w:cs="Segoe UI"/>
          <w:b/>
          <w:bCs/>
          <w:sz w:val="24"/>
          <w:szCs w:val="24"/>
          <w:lang w:val="en-US" w:eastAsia="ru-RU"/>
        </w:rPr>
        <w:t>Deferrals group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field, select </w:t>
      </w:r>
      <w:ins w:id="195" w:author="Kristin Fender" w:date="2020-08-10T11:16:00Z">
        <w:r w:rsidR="004F0B7C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a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>deferrals grou</w:t>
      </w:r>
      <w:r w:rsidR="0068779C" w:rsidRPr="003B1AD8">
        <w:rPr>
          <w:rFonts w:ascii="Segoe UI" w:hAnsi="Segoe UI" w:cs="Segoe UI"/>
          <w:sz w:val="24"/>
          <w:szCs w:val="24"/>
          <w:lang w:val="en-US" w:eastAsia="ru-RU"/>
        </w:rPr>
        <w:t>p</w:t>
      </w:r>
      <w:ins w:id="196" w:author="Kristin Fender" w:date="2020-08-06T10:15:00Z">
        <w:r w:rsidR="009E6ECF" w:rsidRPr="003B1AD8">
          <w:rPr>
            <w:rFonts w:ascii="Segoe UI" w:hAnsi="Segoe UI" w:cs="Segoe UI"/>
            <w:sz w:val="24"/>
            <w:szCs w:val="24"/>
            <w:lang w:val="en-US" w:eastAsia="ru-RU"/>
          </w:rPr>
          <w:t>.</w:t>
        </w:r>
      </w:ins>
    </w:p>
    <w:p w14:paraId="031D7AD5" w14:textId="2B3836BE" w:rsidR="003B320C" w:rsidRPr="003B1AD8" w:rsidRDefault="003B320C" w:rsidP="003B320C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4"/>
          <w:lang w:val="en-US" w:eastAsia="ru-RU"/>
        </w:rPr>
      </w:pP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In the </w:t>
      </w:r>
      <w:r w:rsidRPr="003B1AD8">
        <w:rPr>
          <w:rFonts w:ascii="Segoe UI" w:hAnsi="Segoe UI" w:cs="Segoe UI"/>
          <w:b/>
          <w:bCs/>
          <w:sz w:val="24"/>
          <w:szCs w:val="24"/>
          <w:lang w:val="en-US" w:eastAsia="ru-RU"/>
        </w:rPr>
        <w:t>Expense code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field, select an expense code</w:t>
      </w:r>
      <w:ins w:id="197" w:author="Kristin Fender" w:date="2020-08-06T10:15:00Z">
        <w:r w:rsidR="009E6ECF" w:rsidRPr="003B1AD8">
          <w:rPr>
            <w:rFonts w:ascii="Segoe UI" w:hAnsi="Segoe UI" w:cs="Segoe UI"/>
            <w:sz w:val="24"/>
            <w:szCs w:val="24"/>
            <w:lang w:val="en-US" w:eastAsia="ru-RU"/>
          </w:rPr>
          <w:t>.</w:t>
        </w:r>
      </w:ins>
    </w:p>
    <w:p w14:paraId="66C1ADC5" w14:textId="6B248625" w:rsidR="00F5085A" w:rsidRPr="003B1AD8" w:rsidRDefault="003B320C" w:rsidP="003B320C">
      <w:pPr>
        <w:rPr>
          <w:ins w:id="198" w:author="Chris Read" w:date="2020-08-27T18:19:00Z"/>
          <w:rFonts w:ascii="Segoe UI" w:hAnsi="Segoe UI" w:cs="Segoe UI"/>
          <w:sz w:val="24"/>
          <w:szCs w:val="24"/>
          <w:lang w:val="en-US" w:eastAsia="ru-RU"/>
        </w:rPr>
      </w:pPr>
      <w:r w:rsidRPr="003B1AD8">
        <w:rPr>
          <w:rFonts w:ascii="Segoe UI" w:hAnsi="Segoe UI" w:cs="Segoe UI"/>
          <w:sz w:val="24"/>
          <w:szCs w:val="24"/>
          <w:lang w:val="en-US" w:eastAsia="ru-RU"/>
        </w:rPr>
        <w:t>You can also set up</w:t>
      </w:r>
      <w:r w:rsidR="0035704B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automatic </w:t>
      </w:r>
      <w:ins w:id="199" w:author="Christopher Read" w:date="2020-08-30T23:10:00Z">
        <w:r w:rsidR="009A76BB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creation of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deferrals </w:t>
      </w:r>
      <w:del w:id="200" w:author="Christopher Read" w:date="2020-08-30T23:10:00Z">
        <w:r w:rsidRPr="003B1AD8" w:rsidDel="009A76BB">
          <w:rPr>
            <w:rFonts w:ascii="Segoe UI" w:hAnsi="Segoe UI" w:cs="Segoe UI"/>
            <w:sz w:val="24"/>
            <w:szCs w:val="24"/>
            <w:lang w:val="en-US" w:eastAsia="ru-RU"/>
          </w:rPr>
          <w:delText xml:space="preserve">creation </w:delText>
        </w:r>
      </w:del>
      <w:r w:rsidR="0035704B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for the </w:t>
      </w:r>
      <w:ins w:id="201" w:author="Chris Read" w:date="2020-08-27T18:17:00Z">
        <w:r w:rsidR="00846935" w:rsidRPr="003B1AD8">
          <w:rPr>
            <w:rFonts w:ascii="Segoe UI" w:hAnsi="Segoe UI" w:cs="Segoe UI"/>
            <w:sz w:val="24"/>
            <w:szCs w:val="24"/>
            <w:lang w:val="en-US" w:eastAsia="ru-RU"/>
            <w:rPrChange w:id="202" w:author="Chris Read" w:date="2020-08-31T10:13:00Z">
              <w:rPr>
                <w:rFonts w:ascii="Segoe UI" w:hAnsi="Segoe UI" w:cs="Segoe UI"/>
                <w:b/>
                <w:bCs/>
                <w:sz w:val="24"/>
                <w:szCs w:val="24"/>
                <w:lang w:val="en-US" w:eastAsia="ru-RU"/>
              </w:rPr>
            </w:rPrChange>
          </w:rPr>
          <w:t>d</w:t>
        </w:r>
      </w:ins>
      <w:del w:id="203" w:author="Chris Read" w:date="2020-08-27T18:17:00Z">
        <w:r w:rsidR="0035704B" w:rsidRPr="003B1AD8" w:rsidDel="00846935">
          <w:rPr>
            <w:rFonts w:ascii="Segoe UI" w:hAnsi="Segoe UI" w:cs="Segoe UI"/>
            <w:sz w:val="24"/>
            <w:szCs w:val="24"/>
            <w:lang w:val="en-US" w:eastAsia="ru-RU"/>
            <w:rPrChange w:id="204" w:author="Chris Read" w:date="2020-08-31T10:13:00Z">
              <w:rPr>
                <w:rFonts w:ascii="Segoe UI" w:hAnsi="Segoe UI" w:cs="Segoe UI"/>
                <w:b/>
                <w:bCs/>
                <w:sz w:val="24"/>
                <w:szCs w:val="24"/>
                <w:lang w:val="en-US" w:eastAsia="ru-RU"/>
              </w:rPr>
            </w:rPrChange>
          </w:rPr>
          <w:delText>D</w:delText>
        </w:r>
      </w:del>
      <w:r w:rsidR="0035704B" w:rsidRPr="003B1AD8">
        <w:rPr>
          <w:rFonts w:ascii="Segoe UI" w:hAnsi="Segoe UI" w:cs="Segoe UI"/>
          <w:sz w:val="24"/>
          <w:szCs w:val="24"/>
          <w:lang w:val="en-US" w:eastAsia="ru-RU"/>
          <w:rPrChange w:id="205" w:author="Chris Read" w:date="2020-08-31T10:13:00Z">
            <w:rPr>
              <w:rFonts w:ascii="Segoe UI" w:hAnsi="Segoe UI" w:cs="Segoe UI"/>
              <w:b/>
              <w:bCs/>
              <w:sz w:val="24"/>
              <w:szCs w:val="24"/>
              <w:lang w:val="en-US" w:eastAsia="ru-RU"/>
            </w:rPr>
          </w:rPrChange>
        </w:rPr>
        <w:t>epreciation group</w:t>
      </w:r>
      <w:r w:rsidR="0035704B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of fixed assets.</w:t>
      </w:r>
    </w:p>
    <w:p w14:paraId="280F1025" w14:textId="6955856C" w:rsidR="00F5085A" w:rsidRPr="003B1AD8" w:rsidRDefault="0035704B" w:rsidP="00F5085A">
      <w:pPr>
        <w:pStyle w:val="ListParagraph"/>
        <w:numPr>
          <w:ilvl w:val="0"/>
          <w:numId w:val="50"/>
        </w:numPr>
        <w:rPr>
          <w:ins w:id="206" w:author="Chris Read" w:date="2020-08-27T18:19:00Z"/>
          <w:rFonts w:ascii="Segoe UI" w:hAnsi="Segoe UI" w:cs="Segoe UI"/>
          <w:sz w:val="24"/>
          <w:szCs w:val="24"/>
          <w:lang w:val="en-US" w:eastAsia="ru-RU"/>
        </w:rPr>
      </w:pPr>
      <w:del w:id="207" w:author="Chris Read" w:date="2020-08-27T18:19:00Z">
        <w:r w:rsidRPr="003B1AD8" w:rsidDel="00F5085A">
          <w:rPr>
            <w:rFonts w:ascii="Segoe UI" w:hAnsi="Segoe UI" w:cs="Segoe UI"/>
            <w:sz w:val="24"/>
            <w:szCs w:val="24"/>
            <w:lang w:val="en-US" w:eastAsia="ru-RU"/>
            <w:rPrChange w:id="208" w:author="Chris Read" w:date="2020-08-31T10:13:00Z">
              <w:rPr>
                <w:lang w:val="en-US" w:eastAsia="ru-RU"/>
              </w:rPr>
            </w:rPrChange>
          </w:rPr>
          <w:delText xml:space="preserve"> </w:delText>
        </w:r>
      </w:del>
      <w:r w:rsidR="003B320C" w:rsidRPr="003B1AD8">
        <w:rPr>
          <w:rFonts w:ascii="Segoe UI" w:hAnsi="Segoe UI" w:cs="Segoe UI"/>
          <w:sz w:val="24"/>
          <w:szCs w:val="24"/>
          <w:lang w:val="en-US" w:eastAsia="ru-RU"/>
          <w:rPrChange w:id="209" w:author="Chris Read" w:date="2020-08-31T10:13:00Z">
            <w:rPr>
              <w:lang w:val="en-US" w:eastAsia="ru-RU"/>
            </w:rPr>
          </w:rPrChange>
        </w:rPr>
        <w:t xml:space="preserve">On the </w:t>
      </w:r>
      <w:r w:rsidR="003B320C" w:rsidRPr="003B1AD8">
        <w:rPr>
          <w:rFonts w:ascii="Segoe UI" w:hAnsi="Segoe UI" w:cs="Segoe UI"/>
          <w:b/>
          <w:bCs/>
          <w:sz w:val="24"/>
          <w:szCs w:val="24"/>
          <w:lang w:val="en-US" w:eastAsia="ru-RU"/>
          <w:rPrChange w:id="210" w:author="Chris Read" w:date="2020-08-31T10:13:00Z">
            <w:rPr>
              <w:b/>
              <w:bCs/>
              <w:lang w:val="en-US" w:eastAsia="ru-RU"/>
            </w:rPr>
          </w:rPrChange>
        </w:rPr>
        <w:t>Depreciation groups</w:t>
      </w:r>
      <w:r w:rsidR="003B320C" w:rsidRPr="003B1AD8">
        <w:rPr>
          <w:rFonts w:ascii="Segoe UI" w:hAnsi="Segoe UI" w:cs="Segoe UI"/>
          <w:sz w:val="24"/>
          <w:szCs w:val="24"/>
          <w:lang w:val="en-US" w:eastAsia="ru-RU"/>
          <w:rPrChange w:id="211" w:author="Chris Read" w:date="2020-08-31T10:13:00Z">
            <w:rPr>
              <w:lang w:val="en-US" w:eastAsia="ru-RU"/>
            </w:rPr>
          </w:rPrChange>
        </w:rPr>
        <w:t xml:space="preserve"> page, select a</w:t>
      </w:r>
      <w:r w:rsidR="003B320C" w:rsidRPr="003B1AD8">
        <w:rPr>
          <w:rFonts w:ascii="Segoe UI" w:hAnsi="Segoe UI" w:cs="Segoe UI"/>
          <w:sz w:val="24"/>
          <w:szCs w:val="24"/>
          <w:lang w:val="en-US" w:eastAsia="ru-RU"/>
          <w:rPrChange w:id="212" w:author="Chris Read" w:date="2020-08-31T10:13:00Z">
            <w:rPr>
              <w:rFonts w:ascii="Segoe UI" w:hAnsi="Segoe UI" w:cs="Segoe UI"/>
              <w:b/>
              <w:bCs/>
              <w:sz w:val="24"/>
              <w:szCs w:val="24"/>
              <w:lang w:val="en-US" w:eastAsia="ru-RU"/>
            </w:rPr>
          </w:rPrChange>
        </w:rPr>
        <w:t xml:space="preserve"> </w:t>
      </w:r>
      <w:r w:rsidRPr="003B1AD8">
        <w:rPr>
          <w:rFonts w:ascii="Segoe UI" w:hAnsi="Segoe UI" w:cs="Segoe UI"/>
          <w:b/>
          <w:bCs/>
          <w:sz w:val="24"/>
          <w:szCs w:val="24"/>
          <w:lang w:val="en-US" w:eastAsia="ru-RU"/>
          <w:rPrChange w:id="213" w:author="Chris Read" w:date="2020-08-31T10:13:00Z">
            <w:rPr>
              <w:b/>
              <w:bCs/>
              <w:lang w:val="en-US" w:eastAsia="ru-RU"/>
            </w:rPr>
          </w:rPrChange>
        </w:rPr>
        <w:t>TAX</w:t>
      </w:r>
      <w:r w:rsidRPr="003B1AD8">
        <w:rPr>
          <w:rFonts w:ascii="Segoe UI" w:hAnsi="Segoe UI" w:cs="Segoe UI"/>
          <w:sz w:val="24"/>
          <w:szCs w:val="24"/>
          <w:lang w:val="en-US" w:eastAsia="ru-RU"/>
          <w:rPrChange w:id="214" w:author="Chris Read" w:date="2020-08-31T10:13:00Z">
            <w:rPr>
              <w:lang w:val="en-US" w:eastAsia="ru-RU"/>
            </w:rPr>
          </w:rPrChange>
        </w:rPr>
        <w:t xml:space="preserve"> </w:t>
      </w:r>
      <w:r w:rsidR="003B320C" w:rsidRPr="003B1AD8">
        <w:rPr>
          <w:rFonts w:ascii="Segoe UI" w:hAnsi="Segoe UI" w:cs="Segoe UI"/>
          <w:sz w:val="24"/>
          <w:szCs w:val="24"/>
          <w:lang w:val="en-US" w:eastAsia="ru-RU"/>
          <w:rPrChange w:id="215" w:author="Chris Read" w:date="2020-08-31T10:13:00Z">
            <w:rPr>
              <w:lang w:val="en-US" w:eastAsia="ru-RU"/>
            </w:rPr>
          </w:rPrChange>
        </w:rPr>
        <w:t>value model and</w:t>
      </w:r>
      <w:ins w:id="216" w:author="Chris Read" w:date="2020-08-28T12:50:00Z">
        <w:r w:rsidR="009B4798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 a</w:t>
        </w:r>
      </w:ins>
      <w:r w:rsidR="003B320C" w:rsidRPr="003B1AD8">
        <w:rPr>
          <w:rFonts w:ascii="Segoe UI" w:hAnsi="Segoe UI" w:cs="Segoe UI"/>
          <w:sz w:val="24"/>
          <w:szCs w:val="24"/>
          <w:lang w:val="en-US" w:eastAsia="ru-RU"/>
          <w:rPrChange w:id="217" w:author="Chris Read" w:date="2020-08-31T10:13:00Z">
            <w:rPr>
              <w:lang w:val="en-US" w:eastAsia="ru-RU"/>
            </w:rPr>
          </w:rPrChange>
        </w:rPr>
        <w:t xml:space="preserve"> depreciation group.</w:t>
      </w:r>
    </w:p>
    <w:p w14:paraId="6F7C551A" w14:textId="41857FD8" w:rsidR="003B320C" w:rsidRPr="003B1AD8" w:rsidRDefault="003B320C">
      <w:pPr>
        <w:pStyle w:val="ListParagraph"/>
        <w:numPr>
          <w:ilvl w:val="0"/>
          <w:numId w:val="50"/>
        </w:numPr>
        <w:rPr>
          <w:rFonts w:ascii="Segoe UI" w:hAnsi="Segoe UI" w:cs="Segoe UI"/>
          <w:sz w:val="24"/>
          <w:szCs w:val="24"/>
          <w:lang w:val="en-US" w:eastAsia="ru-RU"/>
          <w:rPrChange w:id="218" w:author="Chris Read" w:date="2020-08-31T10:13:00Z">
            <w:rPr>
              <w:lang w:val="en-US" w:eastAsia="ru-RU"/>
            </w:rPr>
          </w:rPrChange>
        </w:rPr>
        <w:pPrChange w:id="219" w:author="Christopher Read" w:date="2020-08-30T23:41:00Z">
          <w:pPr/>
        </w:pPrChange>
      </w:pPr>
      <w:del w:id="220" w:author="Chris Read" w:date="2020-08-27T18:19:00Z">
        <w:r w:rsidRPr="003B1AD8" w:rsidDel="00F5085A">
          <w:rPr>
            <w:rFonts w:ascii="Segoe UI" w:hAnsi="Segoe UI" w:cs="Segoe UI"/>
            <w:sz w:val="24"/>
            <w:szCs w:val="24"/>
            <w:lang w:val="en-US" w:eastAsia="ru-RU"/>
            <w:rPrChange w:id="221" w:author="Chris Read" w:date="2020-08-31T10:13:00Z">
              <w:rPr>
                <w:lang w:val="en-US" w:eastAsia="ru-RU"/>
              </w:rPr>
            </w:rPrChange>
          </w:rPr>
          <w:delText xml:space="preserve"> 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  <w:rPrChange w:id="222" w:author="Chris Read" w:date="2020-08-31T10:13:00Z">
            <w:rPr>
              <w:lang w:val="en-US" w:eastAsia="ru-RU"/>
            </w:rPr>
          </w:rPrChange>
        </w:rPr>
        <w:t xml:space="preserve">On the </w:t>
      </w:r>
      <w:r w:rsidRPr="003B1AD8">
        <w:rPr>
          <w:rFonts w:ascii="Segoe UI" w:hAnsi="Segoe UI" w:cs="Segoe UI"/>
          <w:b/>
          <w:bCs/>
          <w:sz w:val="24"/>
          <w:szCs w:val="24"/>
          <w:lang w:val="en-US" w:eastAsia="ru-RU"/>
          <w:rPrChange w:id="223" w:author="Chris Read" w:date="2020-08-31T10:13:00Z">
            <w:rPr>
              <w:b/>
              <w:bCs/>
              <w:lang w:val="en-US" w:eastAsia="ru-RU"/>
            </w:rPr>
          </w:rPrChange>
        </w:rPr>
        <w:t>Deferrals</w:t>
      </w:r>
      <w:r w:rsidRPr="003B1AD8">
        <w:rPr>
          <w:rFonts w:ascii="Segoe UI" w:hAnsi="Segoe UI" w:cs="Segoe UI"/>
          <w:sz w:val="24"/>
          <w:szCs w:val="24"/>
          <w:lang w:val="en-US" w:eastAsia="ru-RU"/>
          <w:rPrChange w:id="224" w:author="Chris Read" w:date="2020-08-31T10:13:00Z">
            <w:rPr>
              <w:lang w:val="en-US" w:eastAsia="ru-RU"/>
            </w:rPr>
          </w:rPrChange>
        </w:rPr>
        <w:t xml:space="preserve"> </w:t>
      </w:r>
      <w:proofErr w:type="spellStart"/>
      <w:r w:rsidRPr="003B1AD8">
        <w:rPr>
          <w:rFonts w:ascii="Segoe UI" w:hAnsi="Segoe UI" w:cs="Segoe UI"/>
          <w:sz w:val="24"/>
          <w:szCs w:val="24"/>
          <w:lang w:val="en-US" w:eastAsia="ru-RU"/>
          <w:rPrChange w:id="225" w:author="Chris Read" w:date="2020-08-31T10:13:00Z">
            <w:rPr>
              <w:lang w:val="en-US" w:eastAsia="ru-RU"/>
            </w:rPr>
          </w:rPrChange>
        </w:rPr>
        <w:t>FastTab</w:t>
      </w:r>
      <w:proofErr w:type="spellEnd"/>
      <w:r w:rsidRPr="003B1AD8">
        <w:rPr>
          <w:rFonts w:ascii="Segoe UI" w:hAnsi="Segoe UI" w:cs="Segoe UI"/>
          <w:sz w:val="24"/>
          <w:szCs w:val="24"/>
          <w:lang w:val="en-US" w:eastAsia="ru-RU"/>
          <w:rPrChange w:id="226" w:author="Chris Read" w:date="2020-08-31T10:13:00Z">
            <w:rPr>
              <w:lang w:val="en-US" w:eastAsia="ru-RU"/>
            </w:rPr>
          </w:rPrChange>
        </w:rPr>
        <w:t xml:space="preserve">, add a </w:t>
      </w:r>
      <w:del w:id="227" w:author="Chris Read" w:date="2020-08-27T18:19:00Z">
        <w:r w:rsidRPr="003B1AD8" w:rsidDel="00F5085A">
          <w:rPr>
            <w:rFonts w:ascii="Segoe UI" w:hAnsi="Segoe UI" w:cs="Segoe UI"/>
            <w:sz w:val="24"/>
            <w:szCs w:val="24"/>
            <w:lang w:val="en-US" w:eastAsia="ru-RU"/>
            <w:rPrChange w:id="228" w:author="Chris Read" w:date="2020-08-31T10:13:00Z">
              <w:rPr>
                <w:lang w:val="en-US" w:eastAsia="ru-RU"/>
              </w:rPr>
            </w:rPrChange>
          </w:rPr>
          <w:delText xml:space="preserve">new 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  <w:rPrChange w:id="229" w:author="Chris Read" w:date="2020-08-31T10:13:00Z">
            <w:rPr>
              <w:lang w:val="en-US" w:eastAsia="ru-RU"/>
            </w:rPr>
          </w:rPrChange>
        </w:rPr>
        <w:t>line</w:t>
      </w:r>
      <w:ins w:id="230" w:author="Chris Read" w:date="2020-08-27T18:19:00Z">
        <w:r w:rsidR="00F5085A" w:rsidRPr="003B1AD8">
          <w:rPr>
            <w:rFonts w:ascii="Segoe UI" w:hAnsi="Segoe UI" w:cs="Segoe UI"/>
            <w:sz w:val="24"/>
            <w:szCs w:val="24"/>
            <w:lang w:val="en-US" w:eastAsia="ru-RU"/>
            <w:rPrChange w:id="231" w:author="Chris Read" w:date="2020-08-31T10:13:00Z">
              <w:rPr>
                <w:lang w:val="en-US" w:eastAsia="ru-RU"/>
              </w:rPr>
            </w:rPrChange>
          </w:rPr>
          <w:t>,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  <w:rPrChange w:id="232" w:author="Chris Read" w:date="2020-08-31T10:13:00Z">
            <w:rPr>
              <w:lang w:val="en-US" w:eastAsia="ru-RU"/>
            </w:rPr>
          </w:rPrChange>
        </w:rPr>
        <w:t xml:space="preserve"> and </w:t>
      </w:r>
      <w:del w:id="233" w:author="Chris Read" w:date="2020-08-27T18:19:00Z">
        <w:r w:rsidRPr="003B1AD8" w:rsidDel="00F5085A">
          <w:rPr>
            <w:rFonts w:ascii="Segoe UI" w:hAnsi="Segoe UI" w:cs="Segoe UI"/>
            <w:sz w:val="24"/>
            <w:szCs w:val="24"/>
            <w:lang w:val="en-US" w:eastAsia="ru-RU"/>
            <w:rPrChange w:id="234" w:author="Chris Read" w:date="2020-08-31T10:13:00Z">
              <w:rPr>
                <w:lang w:val="en-US" w:eastAsia="ru-RU"/>
              </w:rPr>
            </w:rPrChange>
          </w:rPr>
          <w:delText>fill in</w:delText>
        </w:r>
      </w:del>
      <w:ins w:id="235" w:author="Chris Read" w:date="2020-08-27T18:19:00Z">
        <w:r w:rsidR="00F5085A" w:rsidRPr="003B1AD8">
          <w:rPr>
            <w:rFonts w:ascii="Segoe UI" w:hAnsi="Segoe UI" w:cs="Segoe UI"/>
            <w:sz w:val="24"/>
            <w:szCs w:val="24"/>
            <w:lang w:val="en-US" w:eastAsia="ru-RU"/>
            <w:rPrChange w:id="236" w:author="Chris Read" w:date="2020-08-31T10:13:00Z">
              <w:rPr>
                <w:lang w:val="en-US" w:eastAsia="ru-RU"/>
              </w:rPr>
            </w:rPrChange>
          </w:rPr>
          <w:t>set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  <w:rPrChange w:id="237" w:author="Chris Read" w:date="2020-08-31T10:13:00Z">
            <w:rPr>
              <w:lang w:val="en-US" w:eastAsia="ru-RU"/>
            </w:rPr>
          </w:rPrChange>
        </w:rPr>
        <w:t xml:space="preserve"> the fields </w:t>
      </w:r>
      <w:ins w:id="238" w:author="Chris Read" w:date="2020-08-27T18:19:00Z">
        <w:r w:rsidR="00F5085A" w:rsidRPr="003B1AD8">
          <w:rPr>
            <w:rFonts w:ascii="Segoe UI" w:hAnsi="Segoe UI" w:cs="Segoe UI"/>
            <w:sz w:val="24"/>
            <w:szCs w:val="24"/>
            <w:lang w:val="en-US" w:eastAsia="ru-RU"/>
            <w:rPrChange w:id="239" w:author="Chris Read" w:date="2020-08-31T10:13:00Z">
              <w:rPr>
                <w:lang w:val="en-US" w:eastAsia="ru-RU"/>
              </w:rPr>
            </w:rPrChange>
          </w:rPr>
          <w:t xml:space="preserve">that are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  <w:rPrChange w:id="240" w:author="Chris Read" w:date="2020-08-31T10:13:00Z">
            <w:rPr>
              <w:lang w:val="en-US" w:eastAsia="ru-RU"/>
            </w:rPr>
          </w:rPrChange>
        </w:rPr>
        <w:t xml:space="preserve">described </w:t>
      </w:r>
      <w:del w:id="241" w:author="Chris Read" w:date="2020-08-27T18:19:00Z">
        <w:r w:rsidRPr="003B1AD8" w:rsidDel="00F5085A">
          <w:rPr>
            <w:rFonts w:ascii="Segoe UI" w:hAnsi="Segoe UI" w:cs="Segoe UI"/>
            <w:sz w:val="24"/>
            <w:szCs w:val="24"/>
            <w:lang w:val="en-US" w:eastAsia="ru-RU"/>
            <w:rPrChange w:id="242" w:author="Chris Read" w:date="2020-08-31T10:13:00Z">
              <w:rPr>
                <w:lang w:val="en-US" w:eastAsia="ru-RU"/>
              </w:rPr>
            </w:rPrChange>
          </w:rPr>
          <w:delText>above</w:delText>
        </w:r>
      </w:del>
      <w:ins w:id="243" w:author="Chris Read" w:date="2020-08-27T18:19:00Z">
        <w:r w:rsidR="00F5085A" w:rsidRPr="003B1AD8">
          <w:rPr>
            <w:rFonts w:ascii="Segoe UI" w:hAnsi="Segoe UI" w:cs="Segoe UI"/>
            <w:sz w:val="24"/>
            <w:szCs w:val="24"/>
            <w:lang w:val="en-US" w:eastAsia="ru-RU"/>
            <w:rPrChange w:id="244" w:author="Chris Read" w:date="2020-08-31T10:13:00Z">
              <w:rPr>
                <w:lang w:val="en-US" w:eastAsia="ru-RU"/>
              </w:rPr>
            </w:rPrChange>
          </w:rPr>
          <w:t>in the previous procedure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  <w:rPrChange w:id="245" w:author="Chris Read" w:date="2020-08-31T10:13:00Z">
            <w:rPr>
              <w:lang w:val="en-US" w:eastAsia="ru-RU"/>
            </w:rPr>
          </w:rPrChange>
        </w:rPr>
        <w:t xml:space="preserve">. When you create value models in the fixed asset master record, the </w:t>
      </w:r>
      <w:r w:rsidRPr="003B1AD8">
        <w:rPr>
          <w:rFonts w:ascii="Segoe UI" w:hAnsi="Segoe UI" w:cs="Segoe UI"/>
          <w:b/>
          <w:bCs/>
          <w:sz w:val="24"/>
          <w:szCs w:val="24"/>
          <w:lang w:val="en-US" w:eastAsia="ru-RU"/>
          <w:rPrChange w:id="246" w:author="Chris Read" w:date="2020-08-31T10:13:00Z">
            <w:rPr>
              <w:b/>
              <w:bCs/>
              <w:lang w:val="en-US" w:eastAsia="ru-RU"/>
            </w:rPr>
          </w:rPrChange>
        </w:rPr>
        <w:t>Deferrals</w:t>
      </w:r>
      <w:r w:rsidRPr="003B1AD8">
        <w:rPr>
          <w:rFonts w:ascii="Segoe UI" w:hAnsi="Segoe UI" w:cs="Segoe UI"/>
          <w:sz w:val="24"/>
          <w:szCs w:val="24"/>
          <w:lang w:val="en-US" w:eastAsia="ru-RU"/>
          <w:rPrChange w:id="247" w:author="Chris Read" w:date="2020-08-31T10:13:00Z">
            <w:rPr>
              <w:lang w:val="en-US" w:eastAsia="ru-RU"/>
            </w:rPr>
          </w:rPrChange>
        </w:rPr>
        <w:t xml:space="preserve"> </w:t>
      </w:r>
      <w:proofErr w:type="spellStart"/>
      <w:r w:rsidRPr="003B1AD8">
        <w:rPr>
          <w:rFonts w:ascii="Segoe UI" w:hAnsi="Segoe UI" w:cs="Segoe UI"/>
          <w:sz w:val="24"/>
          <w:szCs w:val="24"/>
          <w:lang w:val="en-US" w:eastAsia="ru-RU"/>
          <w:rPrChange w:id="248" w:author="Chris Read" w:date="2020-08-31T10:13:00Z">
            <w:rPr>
              <w:lang w:val="en-US" w:eastAsia="ru-RU"/>
            </w:rPr>
          </w:rPrChange>
        </w:rPr>
        <w:t>FastTab</w:t>
      </w:r>
      <w:proofErr w:type="spellEnd"/>
      <w:r w:rsidRPr="003B1AD8">
        <w:rPr>
          <w:rFonts w:ascii="Segoe UI" w:hAnsi="Segoe UI" w:cs="Segoe UI"/>
          <w:sz w:val="24"/>
          <w:szCs w:val="24"/>
          <w:lang w:val="en-US" w:eastAsia="ru-RU"/>
          <w:rPrChange w:id="249" w:author="Chris Read" w:date="2020-08-31T10:13:00Z">
            <w:rPr>
              <w:lang w:val="en-US" w:eastAsia="ru-RU"/>
            </w:rPr>
          </w:rPrChange>
        </w:rPr>
        <w:t xml:space="preserve"> </w:t>
      </w:r>
      <w:del w:id="250" w:author="Chris Read" w:date="2020-08-27T18:20:00Z">
        <w:r w:rsidRPr="003B1AD8" w:rsidDel="00195E45">
          <w:rPr>
            <w:rFonts w:ascii="Segoe UI" w:hAnsi="Segoe UI" w:cs="Segoe UI"/>
            <w:sz w:val="24"/>
            <w:szCs w:val="24"/>
            <w:lang w:val="en-US" w:eastAsia="ru-RU"/>
            <w:rPrChange w:id="251" w:author="Chris Read" w:date="2020-08-31T10:13:00Z">
              <w:rPr>
                <w:lang w:val="en-US" w:eastAsia="ru-RU"/>
              </w:rPr>
            </w:rPrChange>
          </w:rPr>
          <w:delText>will be</w:delText>
        </w:r>
      </w:del>
      <w:ins w:id="252" w:author="Chris Read" w:date="2020-08-27T18:20:00Z">
        <w:r w:rsidR="00195E45" w:rsidRPr="003B1AD8">
          <w:rPr>
            <w:rFonts w:ascii="Segoe UI" w:hAnsi="Segoe UI" w:cs="Segoe UI"/>
            <w:sz w:val="24"/>
            <w:szCs w:val="24"/>
            <w:lang w:val="en-US" w:eastAsia="ru-RU"/>
            <w:rPrChange w:id="253" w:author="Chris Read" w:date="2020-08-31T10:13:00Z">
              <w:rPr>
                <w:lang w:val="en-US" w:eastAsia="ru-RU"/>
              </w:rPr>
            </w:rPrChange>
          </w:rPr>
          <w:t>is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  <w:rPrChange w:id="254" w:author="Chris Read" w:date="2020-08-31T10:13:00Z">
            <w:rPr>
              <w:lang w:val="en-US" w:eastAsia="ru-RU"/>
            </w:rPr>
          </w:rPrChange>
        </w:rPr>
        <w:t xml:space="preserve"> </w:t>
      </w:r>
      <w:ins w:id="255" w:author="Chris Read" w:date="2020-08-31T10:17:00Z">
        <w:r w:rsidR="0041340D">
          <w:rPr>
            <w:rFonts w:ascii="Segoe UI" w:hAnsi="Segoe UI" w:cs="Segoe UI"/>
            <w:sz w:val="24"/>
            <w:szCs w:val="24"/>
            <w:lang w:val="en-US" w:eastAsia="ru-RU"/>
          </w:rPr>
          <w:t xml:space="preserve">automatically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  <w:rPrChange w:id="256" w:author="Chris Read" w:date="2020-08-31T10:13:00Z">
            <w:rPr>
              <w:lang w:val="en-US" w:eastAsia="ru-RU"/>
            </w:rPr>
          </w:rPrChange>
        </w:rPr>
        <w:t>filled in</w:t>
      </w:r>
      <w:del w:id="257" w:author="Chris Read" w:date="2020-08-31T10:17:00Z">
        <w:r w:rsidRPr="003B1AD8" w:rsidDel="0041340D">
          <w:rPr>
            <w:rFonts w:ascii="Segoe UI" w:hAnsi="Segoe UI" w:cs="Segoe UI"/>
            <w:sz w:val="24"/>
            <w:szCs w:val="24"/>
            <w:lang w:val="en-US" w:eastAsia="ru-RU"/>
            <w:rPrChange w:id="258" w:author="Chris Read" w:date="2020-08-31T10:13:00Z">
              <w:rPr>
                <w:lang w:val="en-US" w:eastAsia="ru-RU"/>
              </w:rPr>
            </w:rPrChange>
          </w:rPr>
          <w:delText xml:space="preserve"> automatically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  <w:rPrChange w:id="259" w:author="Chris Read" w:date="2020-08-31T10:13:00Z">
            <w:rPr>
              <w:lang w:val="en-US" w:eastAsia="ru-RU"/>
            </w:rPr>
          </w:rPrChange>
        </w:rPr>
        <w:t>.</w:t>
      </w:r>
    </w:p>
    <w:p w14:paraId="41222368" w14:textId="1F708BE6" w:rsidR="00070786" w:rsidRPr="00CB771E" w:rsidRDefault="004B4297" w:rsidP="00D51B26">
      <w:pPr>
        <w:pStyle w:val="Heading1"/>
        <w:rPr>
          <w:rFonts w:cs="Segoe UI"/>
          <w:lang w:val="en-US"/>
        </w:rPr>
      </w:pPr>
      <w:bookmarkStart w:id="260" w:name="_Set_up_sequences"/>
      <w:bookmarkStart w:id="261" w:name="_Toc45120855"/>
      <w:bookmarkEnd w:id="260"/>
      <w:r w:rsidRPr="003B1AD8">
        <w:rPr>
          <w:rFonts w:cs="Segoe UI"/>
          <w:lang w:val="en-US"/>
        </w:rPr>
        <w:t>Deferrals register</w:t>
      </w:r>
      <w:bookmarkEnd w:id="261"/>
    </w:p>
    <w:p w14:paraId="001FEC17" w14:textId="71CD4EDA" w:rsidR="004B4297" w:rsidRPr="003B1AD8" w:rsidRDefault="004B4297" w:rsidP="004B4297">
      <w:pPr>
        <w:pStyle w:val="TBodyText"/>
        <w:rPr>
          <w:rFonts w:cs="Segoe UI"/>
          <w:sz w:val="24"/>
          <w:szCs w:val="24"/>
          <w:lang w:val="en-US"/>
        </w:rPr>
      </w:pPr>
      <w:r w:rsidRPr="003B1AD8">
        <w:rPr>
          <w:rFonts w:cs="Segoe UI"/>
          <w:sz w:val="24"/>
          <w:szCs w:val="24"/>
          <w:lang w:val="en-US"/>
        </w:rPr>
        <w:t xml:space="preserve">The </w:t>
      </w:r>
      <w:ins w:id="262" w:author="Kristin Fender" w:date="2020-08-10T11:24:00Z">
        <w:r w:rsidR="004F0B7C" w:rsidRPr="003B1AD8">
          <w:rPr>
            <w:rFonts w:cs="Segoe UI"/>
            <w:sz w:val="24"/>
            <w:szCs w:val="24"/>
            <w:lang w:val="en-US"/>
          </w:rPr>
          <w:t xml:space="preserve">deferrals </w:t>
        </w:r>
      </w:ins>
      <w:r w:rsidRPr="003B1AD8">
        <w:rPr>
          <w:rFonts w:cs="Segoe UI"/>
          <w:sz w:val="24"/>
          <w:szCs w:val="24"/>
          <w:lang w:val="en-US"/>
        </w:rPr>
        <w:t xml:space="preserve">register is </w:t>
      </w:r>
      <w:r w:rsidR="00042DFA" w:rsidRPr="003B1AD8">
        <w:rPr>
          <w:rFonts w:cs="Segoe UI"/>
          <w:sz w:val="24"/>
          <w:szCs w:val="24"/>
          <w:lang w:val="en-US"/>
        </w:rPr>
        <w:t>created</w:t>
      </w:r>
      <w:r w:rsidRPr="003B1AD8">
        <w:rPr>
          <w:rFonts w:cs="Segoe UI"/>
          <w:sz w:val="24"/>
          <w:szCs w:val="24"/>
          <w:lang w:val="en-US"/>
        </w:rPr>
        <w:t xml:space="preserve"> to summarize information about expenses that </w:t>
      </w:r>
      <w:del w:id="263" w:author="Kristin Fender" w:date="2020-08-10T11:27:00Z">
        <w:r w:rsidRPr="003B1AD8" w:rsidDel="004F0B7C">
          <w:rPr>
            <w:rFonts w:cs="Segoe UI"/>
            <w:sz w:val="24"/>
            <w:szCs w:val="24"/>
            <w:lang w:val="en-US"/>
          </w:rPr>
          <w:delText xml:space="preserve">are </w:delText>
        </w:r>
      </w:del>
      <w:del w:id="264" w:author="Kristin Fender" w:date="2020-08-10T11:26:00Z">
        <w:r w:rsidRPr="003B1AD8" w:rsidDel="004F0B7C">
          <w:rPr>
            <w:rFonts w:cs="Segoe UI"/>
            <w:sz w:val="24"/>
            <w:szCs w:val="24"/>
            <w:lang w:val="en-US"/>
          </w:rPr>
          <w:delText>subject to inclusion</w:delText>
        </w:r>
      </w:del>
      <w:ins w:id="265" w:author="Kristin Fender" w:date="2020-08-10T11:26:00Z">
        <w:r w:rsidR="004F0B7C" w:rsidRPr="003B1AD8">
          <w:rPr>
            <w:rFonts w:cs="Segoe UI"/>
            <w:sz w:val="24"/>
            <w:szCs w:val="24"/>
            <w:lang w:val="en-US"/>
          </w:rPr>
          <w:t>can be included</w:t>
        </w:r>
      </w:ins>
      <w:r w:rsidRPr="003B1AD8">
        <w:rPr>
          <w:rFonts w:cs="Segoe UI"/>
          <w:sz w:val="24"/>
          <w:szCs w:val="24"/>
          <w:lang w:val="en-US"/>
        </w:rPr>
        <w:t xml:space="preserve"> in expenses for tax purposes in </w:t>
      </w:r>
      <w:r w:rsidR="00EB6FF9" w:rsidRPr="003B1AD8">
        <w:rPr>
          <w:rFonts w:cs="Segoe UI"/>
          <w:sz w:val="24"/>
          <w:szCs w:val="24"/>
          <w:lang w:val="en-US"/>
        </w:rPr>
        <w:t>fu</w:t>
      </w:r>
      <w:r w:rsidR="00670EB7" w:rsidRPr="003B1AD8">
        <w:rPr>
          <w:rFonts w:cs="Segoe UI"/>
          <w:sz w:val="24"/>
          <w:szCs w:val="24"/>
          <w:lang w:val="en-US"/>
        </w:rPr>
        <w:t>ture</w:t>
      </w:r>
      <w:r w:rsidRPr="003B1AD8">
        <w:rPr>
          <w:rFonts w:cs="Segoe UI"/>
          <w:sz w:val="24"/>
          <w:szCs w:val="24"/>
          <w:lang w:val="en-US"/>
        </w:rPr>
        <w:t xml:space="preserve"> periods</w:t>
      </w:r>
      <w:ins w:id="266" w:author="Kristin Fender" w:date="2020-08-10T11:28:00Z">
        <w:r w:rsidR="00AB0B26" w:rsidRPr="003B1AD8">
          <w:rPr>
            <w:rFonts w:cs="Segoe UI"/>
            <w:sz w:val="24"/>
            <w:szCs w:val="24"/>
            <w:lang w:val="en-US"/>
          </w:rPr>
          <w:t xml:space="preserve">. These </w:t>
        </w:r>
      </w:ins>
      <w:ins w:id="267" w:author="Chris Read" w:date="2020-08-27T18:21:00Z">
        <w:r w:rsidR="00FA4F10" w:rsidRPr="003B1AD8">
          <w:rPr>
            <w:rFonts w:cs="Segoe UI"/>
            <w:sz w:val="24"/>
            <w:szCs w:val="24"/>
            <w:lang w:val="en-US"/>
          </w:rPr>
          <w:t xml:space="preserve">expenses </w:t>
        </w:r>
      </w:ins>
      <w:ins w:id="268" w:author="Kristin Fender" w:date="2020-08-10T11:28:00Z">
        <w:r w:rsidR="00AB0B26" w:rsidRPr="003B1AD8">
          <w:rPr>
            <w:rFonts w:cs="Segoe UI"/>
            <w:sz w:val="24"/>
            <w:szCs w:val="24"/>
            <w:lang w:val="en-US"/>
          </w:rPr>
          <w:t>are known as</w:t>
        </w:r>
      </w:ins>
      <w:r w:rsidR="00483483" w:rsidRPr="003B1AD8">
        <w:rPr>
          <w:rFonts w:cs="Segoe UI"/>
          <w:sz w:val="24"/>
          <w:szCs w:val="24"/>
          <w:lang w:val="en-US"/>
        </w:rPr>
        <w:t xml:space="preserve"> </w:t>
      </w:r>
      <w:del w:id="269" w:author="Kristin Fender" w:date="2020-08-10T11:28:00Z">
        <w:r w:rsidR="00483483" w:rsidRPr="003B1AD8" w:rsidDel="00AB0B26">
          <w:rPr>
            <w:rFonts w:cs="Segoe UI"/>
            <w:i/>
            <w:iCs/>
            <w:sz w:val="24"/>
            <w:szCs w:val="24"/>
            <w:lang w:val="en-US"/>
            <w:rPrChange w:id="270" w:author="Chris Read" w:date="2020-08-31T10:13:00Z">
              <w:rPr>
                <w:rFonts w:cs="Segoe UI"/>
                <w:sz w:val="24"/>
                <w:szCs w:val="24"/>
                <w:lang w:val="en-US"/>
              </w:rPr>
            </w:rPrChange>
          </w:rPr>
          <w:delText>(</w:delText>
        </w:r>
      </w:del>
      <w:r w:rsidR="00483483" w:rsidRPr="003B1AD8">
        <w:rPr>
          <w:rFonts w:cs="Segoe UI"/>
          <w:i/>
          <w:iCs/>
          <w:sz w:val="24"/>
          <w:szCs w:val="24"/>
          <w:lang w:val="en-US"/>
          <w:rPrChange w:id="271" w:author="Chris Read" w:date="2020-08-31T10:13:00Z">
            <w:rPr>
              <w:rFonts w:cs="Segoe UI"/>
              <w:sz w:val="24"/>
              <w:szCs w:val="24"/>
              <w:lang w:val="en-US"/>
            </w:rPr>
          </w:rPrChange>
        </w:rPr>
        <w:t>deferred expenses</w:t>
      </w:r>
      <w:del w:id="272" w:author="Kristin Fender" w:date="2020-08-10T11:28:00Z">
        <w:r w:rsidR="00483483" w:rsidRPr="003B1AD8" w:rsidDel="00AB0B26">
          <w:rPr>
            <w:rFonts w:cs="Segoe UI"/>
            <w:sz w:val="24"/>
            <w:szCs w:val="24"/>
            <w:lang w:val="en-US"/>
          </w:rPr>
          <w:delText>)</w:delText>
        </w:r>
      </w:del>
      <w:r w:rsidR="00042DFA" w:rsidRPr="003B1AD8">
        <w:rPr>
          <w:rFonts w:cs="Segoe UI"/>
          <w:sz w:val="24"/>
          <w:szCs w:val="24"/>
          <w:lang w:val="en-US"/>
        </w:rPr>
        <w:t>.</w:t>
      </w:r>
    </w:p>
    <w:p w14:paraId="5ED078A1" w14:textId="0D55E04F" w:rsidR="00843BAF" w:rsidRPr="003B1AD8" w:rsidRDefault="00843BAF" w:rsidP="004B4297">
      <w:pPr>
        <w:pStyle w:val="TBodyText"/>
        <w:rPr>
          <w:rFonts w:cs="Segoe UI"/>
          <w:sz w:val="24"/>
          <w:szCs w:val="24"/>
          <w:lang w:val="en-US"/>
        </w:rPr>
      </w:pPr>
      <w:r w:rsidRPr="003B1AD8">
        <w:rPr>
          <w:rFonts w:cs="Segoe UI"/>
          <w:sz w:val="24"/>
          <w:szCs w:val="24"/>
          <w:lang w:val="en-US"/>
        </w:rPr>
        <w:t>Register entries</w:t>
      </w:r>
      <w:r w:rsidR="004B4297" w:rsidRPr="003B1AD8">
        <w:rPr>
          <w:rFonts w:cs="Segoe UI"/>
          <w:sz w:val="24"/>
          <w:szCs w:val="24"/>
          <w:lang w:val="en-US"/>
        </w:rPr>
        <w:t xml:space="preserve"> are made</w:t>
      </w:r>
      <w:r w:rsidR="008E2F81" w:rsidRPr="003B1AD8">
        <w:rPr>
          <w:rFonts w:cs="Segoe UI"/>
          <w:sz w:val="24"/>
          <w:szCs w:val="24"/>
          <w:lang w:val="en-US"/>
        </w:rPr>
        <w:t xml:space="preserve"> when the deferral is created or is written off.</w:t>
      </w:r>
    </w:p>
    <w:p w14:paraId="3BC0A7B3" w14:textId="32C20F52" w:rsidR="00946D0D" w:rsidRPr="003B1AD8" w:rsidRDefault="00D40663" w:rsidP="004B4297">
      <w:pPr>
        <w:pStyle w:val="TBodyText"/>
        <w:rPr>
          <w:rFonts w:cs="Segoe UI"/>
          <w:sz w:val="24"/>
          <w:szCs w:val="24"/>
          <w:lang w:val="en-US"/>
        </w:rPr>
      </w:pPr>
      <w:r w:rsidRPr="003B1AD8">
        <w:rPr>
          <w:rFonts w:cs="Segoe UI"/>
          <w:sz w:val="24"/>
          <w:szCs w:val="24"/>
          <w:lang w:val="en-US"/>
        </w:rPr>
        <w:t xml:space="preserve">You should </w:t>
      </w:r>
      <w:r w:rsidR="0023289D" w:rsidRPr="003B1AD8">
        <w:rPr>
          <w:rFonts w:cs="Segoe UI"/>
          <w:sz w:val="24"/>
          <w:szCs w:val="24"/>
          <w:lang w:val="en-US"/>
        </w:rPr>
        <w:t xml:space="preserve">organize </w:t>
      </w:r>
      <w:r w:rsidR="004B4297" w:rsidRPr="003B1AD8">
        <w:rPr>
          <w:rFonts w:cs="Segoe UI"/>
          <w:sz w:val="24"/>
          <w:szCs w:val="24"/>
          <w:lang w:val="en-US"/>
        </w:rPr>
        <w:t>analytical account</w:t>
      </w:r>
      <w:r w:rsidR="0023289D" w:rsidRPr="003B1AD8">
        <w:rPr>
          <w:rFonts w:cs="Segoe UI"/>
          <w:sz w:val="24"/>
          <w:szCs w:val="24"/>
          <w:lang w:val="en-US"/>
        </w:rPr>
        <w:t>ing of deferrals</w:t>
      </w:r>
      <w:r w:rsidR="004B4297" w:rsidRPr="003B1AD8">
        <w:rPr>
          <w:rFonts w:cs="Segoe UI"/>
          <w:sz w:val="24"/>
          <w:szCs w:val="24"/>
          <w:lang w:val="en-US"/>
        </w:rPr>
        <w:t xml:space="preserve"> </w:t>
      </w:r>
      <w:r w:rsidR="0023289D" w:rsidRPr="003B1AD8">
        <w:rPr>
          <w:rFonts w:cs="Segoe UI"/>
          <w:sz w:val="24"/>
          <w:szCs w:val="24"/>
          <w:lang w:val="en-US"/>
        </w:rPr>
        <w:t>for each object (fixed asset</w:t>
      </w:r>
      <w:r w:rsidR="00305F4A" w:rsidRPr="003B1AD8">
        <w:rPr>
          <w:rFonts w:cs="Segoe UI"/>
          <w:sz w:val="24"/>
          <w:szCs w:val="24"/>
          <w:lang w:val="en-US"/>
        </w:rPr>
        <w:t>,</w:t>
      </w:r>
      <w:r w:rsidR="0023289D" w:rsidRPr="003B1AD8">
        <w:rPr>
          <w:rFonts w:cs="Segoe UI"/>
          <w:sz w:val="24"/>
          <w:szCs w:val="24"/>
          <w:lang w:val="en-US"/>
        </w:rPr>
        <w:t xml:space="preserve"> </w:t>
      </w:r>
      <w:r w:rsidR="00305F4A" w:rsidRPr="003B1AD8">
        <w:rPr>
          <w:rFonts w:cs="Segoe UI"/>
          <w:sz w:val="24"/>
          <w:szCs w:val="24"/>
          <w:lang w:val="en-US"/>
        </w:rPr>
        <w:t>research work</w:t>
      </w:r>
      <w:del w:id="273" w:author="Christopher Read" w:date="2020-08-30T23:12:00Z">
        <w:r w:rsidR="00305F4A" w:rsidRPr="003B1AD8" w:rsidDel="00A879CD">
          <w:rPr>
            <w:rFonts w:cs="Segoe UI"/>
            <w:sz w:val="24"/>
            <w:szCs w:val="24"/>
            <w:lang w:val="en-US"/>
          </w:rPr>
          <w:delText>s</w:delText>
        </w:r>
      </w:del>
      <w:ins w:id="274" w:author="Kristin Fender" w:date="2020-08-10T12:08:00Z">
        <w:r w:rsidR="00F551AF" w:rsidRPr="003B1AD8">
          <w:rPr>
            <w:rFonts w:cs="Segoe UI"/>
            <w:sz w:val="24"/>
            <w:szCs w:val="24"/>
            <w:lang w:val="en-US"/>
          </w:rPr>
          <w:t>,</w:t>
        </w:r>
      </w:ins>
      <w:r w:rsidR="00305F4A" w:rsidRPr="003B1AD8">
        <w:rPr>
          <w:rFonts w:cs="Segoe UI"/>
          <w:sz w:val="24"/>
          <w:szCs w:val="24"/>
          <w:lang w:val="en-US"/>
        </w:rPr>
        <w:t xml:space="preserve"> or experimental development</w:t>
      </w:r>
      <w:r w:rsidR="0023289D" w:rsidRPr="003B1AD8">
        <w:rPr>
          <w:rFonts w:cs="Segoe UI"/>
          <w:sz w:val="24"/>
          <w:szCs w:val="24"/>
          <w:lang w:val="en-US"/>
        </w:rPr>
        <w:t xml:space="preserve">) and </w:t>
      </w:r>
      <w:del w:id="275" w:author="Christopher Read" w:date="2020-08-30T23:13:00Z">
        <w:r w:rsidR="0023289D" w:rsidRPr="003B1AD8" w:rsidDel="00897110">
          <w:rPr>
            <w:rFonts w:cs="Segoe UI"/>
            <w:sz w:val="24"/>
            <w:szCs w:val="24"/>
            <w:lang w:val="en-US"/>
          </w:rPr>
          <w:delText xml:space="preserve">for </w:delText>
        </w:r>
      </w:del>
      <w:r w:rsidR="0023289D" w:rsidRPr="003B1AD8">
        <w:rPr>
          <w:rFonts w:cs="Segoe UI"/>
          <w:sz w:val="24"/>
          <w:szCs w:val="24"/>
          <w:lang w:val="en-US"/>
        </w:rPr>
        <w:t xml:space="preserve">each expense type that </w:t>
      </w:r>
      <w:del w:id="276" w:author="Chris Read" w:date="2020-08-28T12:53:00Z">
        <w:r w:rsidR="0023289D" w:rsidRPr="003B1AD8" w:rsidDel="00C4696F">
          <w:rPr>
            <w:rFonts w:cs="Segoe UI"/>
            <w:sz w:val="24"/>
            <w:szCs w:val="24"/>
            <w:lang w:val="en-US"/>
          </w:rPr>
          <w:delText xml:space="preserve">result in creation of </w:delText>
        </w:r>
      </w:del>
      <w:ins w:id="277" w:author="Chris Read" w:date="2020-08-28T12:53:00Z">
        <w:r w:rsidR="00C4696F" w:rsidRPr="003B1AD8">
          <w:rPr>
            <w:rFonts w:cs="Segoe UI"/>
            <w:sz w:val="24"/>
            <w:szCs w:val="24"/>
            <w:lang w:val="en-US"/>
          </w:rPr>
          <w:t xml:space="preserve">cause </w:t>
        </w:r>
      </w:ins>
      <w:ins w:id="278" w:author="Kristin Fender" w:date="2020-08-10T12:08:00Z">
        <w:r w:rsidR="00F551AF" w:rsidRPr="003B1AD8">
          <w:rPr>
            <w:rFonts w:cs="Segoe UI"/>
            <w:sz w:val="24"/>
            <w:szCs w:val="24"/>
            <w:lang w:val="en-US"/>
          </w:rPr>
          <w:t xml:space="preserve">a </w:t>
        </w:r>
      </w:ins>
      <w:r w:rsidR="0023289D" w:rsidRPr="003B1AD8">
        <w:rPr>
          <w:rFonts w:cs="Segoe UI"/>
          <w:sz w:val="24"/>
          <w:szCs w:val="24"/>
          <w:lang w:val="en-US"/>
        </w:rPr>
        <w:t>deferred expense</w:t>
      </w:r>
      <w:ins w:id="279" w:author="Chris Read" w:date="2020-08-28T12:53:00Z">
        <w:r w:rsidR="00C4696F" w:rsidRPr="003B1AD8">
          <w:rPr>
            <w:rFonts w:cs="Segoe UI"/>
            <w:sz w:val="24"/>
            <w:szCs w:val="24"/>
            <w:lang w:val="en-US"/>
          </w:rPr>
          <w:t xml:space="preserve"> to be created</w:t>
        </w:r>
      </w:ins>
      <w:r w:rsidR="0023289D" w:rsidRPr="003B1AD8">
        <w:rPr>
          <w:rFonts w:cs="Segoe UI"/>
          <w:sz w:val="24"/>
          <w:szCs w:val="24"/>
          <w:lang w:val="en-US"/>
        </w:rPr>
        <w:t xml:space="preserve">. This </w:t>
      </w:r>
      <w:ins w:id="280" w:author="Chris Read" w:date="2020-08-27T18:24:00Z">
        <w:r w:rsidR="008A0479" w:rsidRPr="003B1AD8">
          <w:rPr>
            <w:rFonts w:cs="Segoe UI"/>
            <w:sz w:val="24"/>
            <w:szCs w:val="24"/>
            <w:lang w:val="en-US"/>
          </w:rPr>
          <w:t xml:space="preserve">organization </w:t>
        </w:r>
      </w:ins>
      <w:del w:id="281" w:author="Kristin Fender" w:date="2020-08-10T12:09:00Z">
        <w:r w:rsidR="0023289D" w:rsidRPr="003B1AD8" w:rsidDel="00F551AF">
          <w:rPr>
            <w:rFonts w:cs="Segoe UI"/>
            <w:sz w:val="24"/>
            <w:szCs w:val="24"/>
            <w:lang w:val="en-US"/>
          </w:rPr>
          <w:delText>will make sure</w:delText>
        </w:r>
      </w:del>
      <w:ins w:id="282" w:author="Kristin Fender" w:date="2020-08-10T12:09:00Z">
        <w:r w:rsidR="00F551AF" w:rsidRPr="003B1AD8">
          <w:rPr>
            <w:rFonts w:cs="Segoe UI"/>
            <w:sz w:val="24"/>
            <w:szCs w:val="24"/>
            <w:lang w:val="en-US"/>
          </w:rPr>
          <w:t>ensures</w:t>
        </w:r>
      </w:ins>
      <w:r w:rsidR="0023289D" w:rsidRPr="003B1AD8">
        <w:rPr>
          <w:rFonts w:cs="Segoe UI"/>
          <w:sz w:val="24"/>
          <w:szCs w:val="24"/>
          <w:lang w:val="en-US"/>
        </w:rPr>
        <w:t xml:space="preserve"> that </w:t>
      </w:r>
      <w:ins w:id="283" w:author="Kristin Fender" w:date="2020-08-10T12:09:00Z">
        <w:r w:rsidR="00F551AF" w:rsidRPr="003B1AD8">
          <w:rPr>
            <w:rFonts w:cs="Segoe UI"/>
            <w:sz w:val="24"/>
            <w:szCs w:val="24"/>
            <w:lang w:val="en-US"/>
          </w:rPr>
          <w:t xml:space="preserve">the </w:t>
        </w:r>
      </w:ins>
      <w:r w:rsidR="0023289D" w:rsidRPr="003B1AD8">
        <w:rPr>
          <w:rFonts w:cs="Segoe UI"/>
          <w:sz w:val="24"/>
          <w:szCs w:val="24"/>
          <w:lang w:val="en-US"/>
        </w:rPr>
        <w:t xml:space="preserve">deferrals register lines </w:t>
      </w:r>
      <w:ins w:id="284" w:author="Chris Read" w:date="2020-08-28T12:53:00Z">
        <w:r w:rsidR="004F1636" w:rsidRPr="003B1AD8">
          <w:rPr>
            <w:rFonts w:cs="Segoe UI"/>
            <w:sz w:val="24"/>
            <w:szCs w:val="24"/>
            <w:lang w:val="en-US"/>
          </w:rPr>
          <w:t xml:space="preserve">that </w:t>
        </w:r>
      </w:ins>
      <w:r w:rsidR="0023289D" w:rsidRPr="003B1AD8">
        <w:rPr>
          <w:rFonts w:cs="Segoe UI"/>
          <w:sz w:val="24"/>
          <w:szCs w:val="24"/>
          <w:lang w:val="en-US"/>
        </w:rPr>
        <w:t xml:space="preserve">are created </w:t>
      </w:r>
      <w:del w:id="285" w:author="Chris Read" w:date="2020-08-28T12:54:00Z">
        <w:r w:rsidR="0023289D" w:rsidRPr="003B1AD8" w:rsidDel="004F1636">
          <w:rPr>
            <w:rFonts w:cs="Segoe UI"/>
            <w:sz w:val="24"/>
            <w:szCs w:val="24"/>
            <w:lang w:val="en-US"/>
          </w:rPr>
          <w:delText xml:space="preserve">with </w:delText>
        </w:r>
      </w:del>
      <w:ins w:id="286" w:author="Chris Read" w:date="2020-08-28T12:54:00Z">
        <w:r w:rsidR="004F1636" w:rsidRPr="003B1AD8">
          <w:rPr>
            <w:rFonts w:cs="Segoe UI"/>
            <w:sz w:val="24"/>
            <w:szCs w:val="24"/>
            <w:lang w:val="en-US"/>
          </w:rPr>
          <w:t xml:space="preserve">have </w:t>
        </w:r>
      </w:ins>
      <w:r w:rsidR="0023289D" w:rsidRPr="003B1AD8">
        <w:rPr>
          <w:rFonts w:cs="Segoe UI"/>
          <w:sz w:val="24"/>
          <w:szCs w:val="24"/>
          <w:lang w:val="en-US"/>
        </w:rPr>
        <w:t>the same level of analytical accounting.</w:t>
      </w:r>
    </w:p>
    <w:p w14:paraId="684E3027" w14:textId="23713963" w:rsidR="00DA1486" w:rsidRPr="003B1AD8" w:rsidRDefault="00DA1486" w:rsidP="00DA1486">
      <w:pPr>
        <w:pStyle w:val="TBodyText"/>
        <w:rPr>
          <w:rFonts w:cs="Segoe UI"/>
          <w:sz w:val="24"/>
          <w:szCs w:val="24"/>
          <w:lang w:val="en-US"/>
        </w:rPr>
      </w:pPr>
      <w:r w:rsidRPr="003B1AD8">
        <w:rPr>
          <w:rFonts w:cs="Segoe UI"/>
          <w:sz w:val="24"/>
          <w:szCs w:val="24"/>
          <w:lang w:val="en-US"/>
        </w:rPr>
        <w:t xml:space="preserve">The information </w:t>
      </w:r>
      <w:ins w:id="287" w:author="Chris Read" w:date="2020-08-27T18:25:00Z">
        <w:r w:rsidR="00453886" w:rsidRPr="003B1AD8">
          <w:rPr>
            <w:rFonts w:cs="Segoe UI"/>
            <w:sz w:val="24"/>
            <w:szCs w:val="24"/>
            <w:lang w:val="en-US"/>
          </w:rPr>
          <w:t xml:space="preserve">that is </w:t>
        </w:r>
      </w:ins>
      <w:r w:rsidRPr="003B1AD8">
        <w:rPr>
          <w:rFonts w:cs="Segoe UI"/>
          <w:sz w:val="24"/>
          <w:szCs w:val="24"/>
          <w:lang w:val="en-US"/>
        </w:rPr>
        <w:t xml:space="preserve">required </w:t>
      </w:r>
      <w:del w:id="288" w:author="Kristin Fender" w:date="2020-08-10T12:09:00Z">
        <w:r w:rsidRPr="003B1AD8" w:rsidDel="00F551AF">
          <w:rPr>
            <w:rFonts w:cs="Segoe UI"/>
            <w:sz w:val="24"/>
            <w:szCs w:val="24"/>
            <w:lang w:val="en-US"/>
          </w:rPr>
          <w:delText>for creating</w:delText>
        </w:r>
      </w:del>
      <w:ins w:id="289" w:author="Kristin Fender" w:date="2020-08-10T12:09:00Z">
        <w:r w:rsidR="00F551AF" w:rsidRPr="003B1AD8">
          <w:rPr>
            <w:rFonts w:cs="Segoe UI"/>
            <w:sz w:val="24"/>
            <w:szCs w:val="24"/>
            <w:lang w:val="en-US"/>
          </w:rPr>
          <w:t>to create</w:t>
        </w:r>
      </w:ins>
      <w:r w:rsidRPr="003B1AD8">
        <w:rPr>
          <w:rFonts w:cs="Segoe UI"/>
          <w:sz w:val="24"/>
          <w:szCs w:val="24"/>
          <w:lang w:val="en-US"/>
        </w:rPr>
        <w:t xml:space="preserve"> the register is </w:t>
      </w:r>
      <w:r w:rsidR="008E1727" w:rsidRPr="003B1AD8">
        <w:rPr>
          <w:rFonts w:cs="Segoe UI"/>
          <w:sz w:val="24"/>
          <w:szCs w:val="24"/>
          <w:lang w:val="en-US"/>
        </w:rPr>
        <w:t>stored</w:t>
      </w:r>
      <w:r w:rsidRPr="003B1AD8">
        <w:rPr>
          <w:rFonts w:cs="Segoe UI"/>
          <w:sz w:val="24"/>
          <w:szCs w:val="24"/>
          <w:lang w:val="en-US"/>
        </w:rPr>
        <w:t xml:space="preserve"> in the defe</w:t>
      </w:r>
      <w:r w:rsidR="00A339D2" w:rsidRPr="003B1AD8">
        <w:rPr>
          <w:rFonts w:cs="Segoe UI"/>
          <w:sz w:val="24"/>
          <w:szCs w:val="24"/>
          <w:lang w:val="en-US"/>
        </w:rPr>
        <w:t>rrals master record</w:t>
      </w:r>
      <w:ins w:id="290" w:author="Chris Read" w:date="2020-08-27T18:26:00Z">
        <w:r w:rsidR="00453886" w:rsidRPr="003B1AD8">
          <w:rPr>
            <w:rFonts w:cs="Segoe UI"/>
            <w:sz w:val="24"/>
            <w:szCs w:val="24"/>
            <w:lang w:val="en-US"/>
          </w:rPr>
          <w:t>.</w:t>
        </w:r>
      </w:ins>
      <w:r w:rsidRPr="003B1AD8">
        <w:rPr>
          <w:rFonts w:cs="Segoe UI"/>
          <w:sz w:val="24"/>
          <w:szCs w:val="24"/>
          <w:lang w:val="en-US"/>
        </w:rPr>
        <w:t xml:space="preserve"> (</w:t>
      </w:r>
      <w:ins w:id="291" w:author="Chris Read" w:date="2020-08-27T18:26:00Z">
        <w:r w:rsidR="00453886" w:rsidRPr="003B1AD8">
          <w:rPr>
            <w:rFonts w:cs="Segoe UI"/>
            <w:sz w:val="24"/>
            <w:szCs w:val="24"/>
            <w:lang w:val="en-US"/>
          </w:rPr>
          <w:t>This information i</w:t>
        </w:r>
        <w:r w:rsidR="007D3720" w:rsidRPr="003B1AD8">
          <w:rPr>
            <w:rFonts w:cs="Segoe UI"/>
            <w:sz w:val="24"/>
            <w:szCs w:val="24"/>
            <w:lang w:val="en-US"/>
          </w:rPr>
          <w:t>nclude</w:t>
        </w:r>
        <w:r w:rsidR="00453886" w:rsidRPr="003B1AD8">
          <w:rPr>
            <w:rFonts w:cs="Segoe UI"/>
            <w:sz w:val="24"/>
            <w:szCs w:val="24"/>
            <w:lang w:val="en-US"/>
          </w:rPr>
          <w:t xml:space="preserve">s the </w:t>
        </w:r>
      </w:ins>
      <w:r w:rsidR="00A339D2" w:rsidRPr="003B1AD8">
        <w:rPr>
          <w:rFonts w:cs="Segoe UI"/>
          <w:sz w:val="24"/>
          <w:szCs w:val="24"/>
          <w:lang w:val="en-US"/>
        </w:rPr>
        <w:t xml:space="preserve">creation </w:t>
      </w:r>
      <w:r w:rsidRPr="003B1AD8">
        <w:rPr>
          <w:rFonts w:cs="Segoe UI"/>
          <w:sz w:val="24"/>
          <w:szCs w:val="24"/>
          <w:lang w:val="en-US"/>
        </w:rPr>
        <w:t>date</w:t>
      </w:r>
      <w:r w:rsidR="00A339D2" w:rsidRPr="003B1AD8">
        <w:rPr>
          <w:rFonts w:cs="Segoe UI"/>
          <w:sz w:val="24"/>
          <w:szCs w:val="24"/>
          <w:lang w:val="en-US"/>
        </w:rPr>
        <w:t xml:space="preserve"> of the deferral</w:t>
      </w:r>
      <w:r w:rsidRPr="003B1AD8">
        <w:rPr>
          <w:rFonts w:cs="Segoe UI"/>
          <w:sz w:val="24"/>
          <w:szCs w:val="24"/>
          <w:lang w:val="en-US"/>
        </w:rPr>
        <w:t xml:space="preserve">, </w:t>
      </w:r>
      <w:ins w:id="292" w:author="Chris Read" w:date="2020-08-28T12:54:00Z">
        <w:r w:rsidR="004F1636" w:rsidRPr="003B1AD8">
          <w:rPr>
            <w:rFonts w:cs="Segoe UI"/>
            <w:sz w:val="24"/>
            <w:szCs w:val="24"/>
            <w:lang w:val="en-US"/>
          </w:rPr>
          <w:t xml:space="preserve">the </w:t>
        </w:r>
      </w:ins>
      <w:r w:rsidRPr="003B1AD8">
        <w:rPr>
          <w:rFonts w:cs="Segoe UI"/>
          <w:sz w:val="24"/>
          <w:szCs w:val="24"/>
          <w:lang w:val="en-US"/>
        </w:rPr>
        <w:t xml:space="preserve">expense </w:t>
      </w:r>
      <w:r w:rsidR="00A339D2" w:rsidRPr="003B1AD8">
        <w:rPr>
          <w:rFonts w:cs="Segoe UI"/>
          <w:sz w:val="24"/>
          <w:szCs w:val="24"/>
          <w:lang w:val="en-US"/>
        </w:rPr>
        <w:t>c</w:t>
      </w:r>
      <w:r w:rsidRPr="003B1AD8">
        <w:rPr>
          <w:rFonts w:cs="Segoe UI"/>
          <w:sz w:val="24"/>
          <w:szCs w:val="24"/>
          <w:lang w:val="en-US"/>
        </w:rPr>
        <w:t xml:space="preserve">ode, </w:t>
      </w:r>
      <w:ins w:id="293" w:author="Chris Read" w:date="2020-08-28T12:54:00Z">
        <w:r w:rsidR="004F1636" w:rsidRPr="003B1AD8">
          <w:rPr>
            <w:rFonts w:cs="Segoe UI"/>
            <w:sz w:val="24"/>
            <w:szCs w:val="24"/>
            <w:lang w:val="en-US"/>
          </w:rPr>
          <w:t xml:space="preserve">the </w:t>
        </w:r>
      </w:ins>
      <w:r w:rsidR="00A339D2" w:rsidRPr="003B1AD8">
        <w:rPr>
          <w:rFonts w:cs="Segoe UI"/>
          <w:sz w:val="24"/>
          <w:szCs w:val="24"/>
          <w:lang w:val="en-US"/>
        </w:rPr>
        <w:t>deferral a</w:t>
      </w:r>
      <w:r w:rsidRPr="003B1AD8">
        <w:rPr>
          <w:rFonts w:cs="Segoe UI"/>
          <w:sz w:val="24"/>
          <w:szCs w:val="24"/>
          <w:lang w:val="en-US"/>
        </w:rPr>
        <w:t xml:space="preserve">mount, </w:t>
      </w:r>
      <w:ins w:id="294" w:author="Chris Read" w:date="2020-08-28T12:54:00Z">
        <w:r w:rsidR="004F1636" w:rsidRPr="003B1AD8">
          <w:rPr>
            <w:rFonts w:cs="Segoe UI"/>
            <w:sz w:val="24"/>
            <w:szCs w:val="24"/>
            <w:lang w:val="en-US"/>
          </w:rPr>
          <w:t xml:space="preserve">the </w:t>
        </w:r>
      </w:ins>
      <w:r w:rsidRPr="003B1AD8">
        <w:rPr>
          <w:rFonts w:cs="Segoe UI"/>
          <w:sz w:val="24"/>
          <w:szCs w:val="24"/>
          <w:lang w:val="en-US"/>
        </w:rPr>
        <w:t xml:space="preserve">write-off period, </w:t>
      </w:r>
      <w:ins w:id="295" w:author="Chris Read" w:date="2020-08-27T18:26:00Z">
        <w:r w:rsidR="007D3720" w:rsidRPr="003B1AD8">
          <w:rPr>
            <w:rFonts w:cs="Segoe UI"/>
            <w:sz w:val="24"/>
            <w:szCs w:val="24"/>
            <w:lang w:val="en-US"/>
          </w:rPr>
          <w:t xml:space="preserve">and </w:t>
        </w:r>
      </w:ins>
      <w:ins w:id="296" w:author="Chris Read" w:date="2020-08-28T12:54:00Z">
        <w:r w:rsidR="004F1636" w:rsidRPr="003B1AD8">
          <w:rPr>
            <w:rFonts w:cs="Segoe UI"/>
            <w:sz w:val="24"/>
            <w:szCs w:val="24"/>
            <w:lang w:val="en-US"/>
          </w:rPr>
          <w:t xml:space="preserve">the </w:t>
        </w:r>
      </w:ins>
      <w:r w:rsidRPr="003B1AD8">
        <w:rPr>
          <w:rFonts w:cs="Segoe UI"/>
          <w:sz w:val="24"/>
          <w:szCs w:val="24"/>
          <w:lang w:val="en-US"/>
        </w:rPr>
        <w:t xml:space="preserve">write-off </w:t>
      </w:r>
      <w:r w:rsidR="00A339D2" w:rsidRPr="003B1AD8">
        <w:rPr>
          <w:rFonts w:cs="Segoe UI"/>
          <w:sz w:val="24"/>
          <w:szCs w:val="24"/>
          <w:lang w:val="en-US"/>
        </w:rPr>
        <w:t>a</w:t>
      </w:r>
      <w:r w:rsidRPr="003B1AD8">
        <w:rPr>
          <w:rFonts w:cs="Segoe UI"/>
          <w:sz w:val="24"/>
          <w:szCs w:val="24"/>
          <w:lang w:val="en-US"/>
        </w:rPr>
        <w:t>mount for the period</w:t>
      </w:r>
      <w:del w:id="297" w:author="Chris Read" w:date="2020-08-27T18:26:00Z">
        <w:r w:rsidRPr="003B1AD8" w:rsidDel="007D3720">
          <w:rPr>
            <w:rFonts w:cs="Segoe UI"/>
            <w:sz w:val="24"/>
            <w:szCs w:val="24"/>
            <w:lang w:val="en-US"/>
          </w:rPr>
          <w:delText>,</w:delText>
        </w:r>
        <w:r w:rsidR="008E1727" w:rsidRPr="003B1AD8" w:rsidDel="007D3720">
          <w:rPr>
            <w:rFonts w:cs="Segoe UI"/>
            <w:sz w:val="24"/>
            <w:szCs w:val="24"/>
            <w:lang w:val="en-US"/>
          </w:rPr>
          <w:delText xml:space="preserve"> etc</w:delText>
        </w:r>
      </w:del>
      <w:r w:rsidR="008E1727" w:rsidRPr="003B1AD8">
        <w:rPr>
          <w:rFonts w:cs="Segoe UI"/>
          <w:sz w:val="24"/>
          <w:szCs w:val="24"/>
          <w:lang w:val="en-US"/>
        </w:rPr>
        <w:t>.</w:t>
      </w:r>
      <w:r w:rsidRPr="003B1AD8">
        <w:rPr>
          <w:rFonts w:cs="Segoe UI"/>
          <w:sz w:val="24"/>
          <w:szCs w:val="24"/>
          <w:lang w:val="en-US"/>
        </w:rPr>
        <w:t>)</w:t>
      </w:r>
      <w:del w:id="298" w:author="Chris Read" w:date="2020-08-27T18:26:00Z">
        <w:r w:rsidRPr="003B1AD8" w:rsidDel="007D3720">
          <w:rPr>
            <w:rFonts w:cs="Segoe UI"/>
            <w:sz w:val="24"/>
            <w:szCs w:val="24"/>
            <w:lang w:val="en-US"/>
          </w:rPr>
          <w:delText>.</w:delText>
        </w:r>
      </w:del>
      <w:r w:rsidRPr="003B1AD8">
        <w:rPr>
          <w:rFonts w:cs="Segoe UI"/>
          <w:sz w:val="24"/>
          <w:szCs w:val="24"/>
          <w:lang w:val="en-US"/>
        </w:rPr>
        <w:t xml:space="preserve"> </w:t>
      </w:r>
      <w:r w:rsidR="00A339D2" w:rsidRPr="003B1AD8">
        <w:rPr>
          <w:rFonts w:cs="Segoe UI"/>
          <w:sz w:val="24"/>
          <w:szCs w:val="24"/>
          <w:lang w:val="en-US"/>
        </w:rPr>
        <w:t>T</w:t>
      </w:r>
      <w:r w:rsidRPr="003B1AD8">
        <w:rPr>
          <w:rFonts w:cs="Segoe UI"/>
          <w:sz w:val="24"/>
          <w:szCs w:val="24"/>
          <w:lang w:val="en-US"/>
        </w:rPr>
        <w:t>he register</w:t>
      </w:r>
      <w:r w:rsidR="008E1727" w:rsidRPr="003B1AD8">
        <w:rPr>
          <w:rFonts w:cs="Segoe UI"/>
          <w:sz w:val="24"/>
          <w:szCs w:val="24"/>
          <w:lang w:val="en-US"/>
        </w:rPr>
        <w:t xml:space="preserve"> </w:t>
      </w:r>
      <w:r w:rsidRPr="003B1AD8">
        <w:rPr>
          <w:rFonts w:cs="Segoe UI"/>
          <w:sz w:val="24"/>
          <w:szCs w:val="24"/>
          <w:lang w:val="en-US"/>
        </w:rPr>
        <w:t>contain</w:t>
      </w:r>
      <w:r w:rsidR="008E1727" w:rsidRPr="003B1AD8">
        <w:rPr>
          <w:rFonts w:cs="Segoe UI"/>
          <w:sz w:val="24"/>
          <w:szCs w:val="24"/>
          <w:lang w:val="en-US"/>
        </w:rPr>
        <w:t>s</w:t>
      </w:r>
      <w:r w:rsidRPr="003B1AD8">
        <w:rPr>
          <w:rFonts w:cs="Segoe UI"/>
          <w:sz w:val="24"/>
          <w:szCs w:val="24"/>
          <w:lang w:val="en-US"/>
        </w:rPr>
        <w:t xml:space="preserve"> information about all </w:t>
      </w:r>
      <w:ins w:id="299" w:author="Kristin Fender" w:date="2020-08-10T12:10:00Z">
        <w:r w:rsidR="00F551AF" w:rsidRPr="003B1AD8">
          <w:rPr>
            <w:rFonts w:cs="Segoe UI"/>
            <w:sz w:val="24"/>
            <w:szCs w:val="24"/>
            <w:lang w:val="en-US"/>
          </w:rPr>
          <w:t xml:space="preserve">the </w:t>
        </w:r>
      </w:ins>
      <w:r w:rsidR="00A339D2" w:rsidRPr="003B1AD8">
        <w:rPr>
          <w:rFonts w:cs="Segoe UI"/>
          <w:sz w:val="24"/>
          <w:szCs w:val="24"/>
          <w:lang w:val="en-US"/>
        </w:rPr>
        <w:t>deferrals</w:t>
      </w:r>
      <w:r w:rsidRPr="003B1AD8">
        <w:rPr>
          <w:rFonts w:cs="Segoe UI"/>
          <w:sz w:val="24"/>
          <w:szCs w:val="24"/>
          <w:lang w:val="en-US"/>
        </w:rPr>
        <w:t xml:space="preserve"> that have</w:t>
      </w:r>
      <w:del w:id="300" w:author="Chris Read" w:date="2020-08-27T14:43:00Z">
        <w:r w:rsidRPr="003B1AD8" w:rsidDel="005229D3">
          <w:rPr>
            <w:rFonts w:cs="Segoe UI"/>
            <w:sz w:val="24"/>
            <w:szCs w:val="24"/>
            <w:lang w:val="en-US"/>
          </w:rPr>
          <w:delText xml:space="preserve"> </w:delText>
        </w:r>
      </w:del>
      <w:r w:rsidRPr="003B1AD8">
        <w:rPr>
          <w:rFonts w:cs="Segoe UI"/>
          <w:sz w:val="24"/>
          <w:szCs w:val="24"/>
          <w:lang w:val="en-US"/>
        </w:rPr>
        <w:t>n</w:t>
      </w:r>
      <w:ins w:id="301" w:author="Chris Read" w:date="2020-08-27T14:44:00Z">
        <w:r w:rsidR="005229D3" w:rsidRPr="003B1AD8">
          <w:rPr>
            <w:rFonts w:cs="Segoe UI"/>
            <w:sz w:val="24"/>
            <w:szCs w:val="24"/>
            <w:lang w:val="en-US"/>
          </w:rPr>
          <w:t>'</w:t>
        </w:r>
      </w:ins>
      <w:del w:id="302" w:author="Chris Read" w:date="2020-08-27T14:44:00Z">
        <w:r w:rsidRPr="003B1AD8" w:rsidDel="005229D3">
          <w:rPr>
            <w:rFonts w:cs="Segoe UI"/>
            <w:sz w:val="24"/>
            <w:szCs w:val="24"/>
            <w:lang w:val="en-US"/>
          </w:rPr>
          <w:delText>o</w:delText>
        </w:r>
      </w:del>
      <w:r w:rsidRPr="003B1AD8">
        <w:rPr>
          <w:rFonts w:cs="Segoe UI"/>
          <w:sz w:val="24"/>
          <w:szCs w:val="24"/>
          <w:lang w:val="en-US"/>
        </w:rPr>
        <w:t xml:space="preserve">t yet been written off in the period </w:t>
      </w:r>
      <w:del w:id="303" w:author="Chris Read" w:date="2020-08-27T18:26:00Z">
        <w:r w:rsidRPr="003B1AD8" w:rsidDel="007D3720">
          <w:rPr>
            <w:rFonts w:cs="Segoe UI"/>
            <w:sz w:val="24"/>
            <w:szCs w:val="24"/>
            <w:lang w:val="en-US"/>
          </w:rPr>
          <w:delText>for which</w:delText>
        </w:r>
      </w:del>
      <w:ins w:id="304" w:author="Chris Read" w:date="2020-08-27T18:26:00Z">
        <w:r w:rsidR="007D3720" w:rsidRPr="003B1AD8">
          <w:rPr>
            <w:rFonts w:cs="Segoe UI"/>
            <w:sz w:val="24"/>
            <w:szCs w:val="24"/>
            <w:lang w:val="en-US"/>
          </w:rPr>
          <w:t>that</w:t>
        </w:r>
      </w:ins>
      <w:r w:rsidRPr="003B1AD8">
        <w:rPr>
          <w:rFonts w:cs="Segoe UI"/>
          <w:sz w:val="24"/>
          <w:szCs w:val="24"/>
          <w:lang w:val="en-US"/>
        </w:rPr>
        <w:t xml:space="preserve"> the register is </w:t>
      </w:r>
      <w:del w:id="305" w:author="Kristin Fender" w:date="2020-08-10T12:10:00Z">
        <w:r w:rsidRPr="003B1AD8" w:rsidDel="00F551AF">
          <w:rPr>
            <w:rFonts w:cs="Segoe UI"/>
            <w:sz w:val="24"/>
            <w:szCs w:val="24"/>
            <w:lang w:val="en-US"/>
          </w:rPr>
          <w:delText xml:space="preserve">being </w:delText>
        </w:r>
      </w:del>
      <w:r w:rsidR="00A339D2" w:rsidRPr="003B1AD8">
        <w:rPr>
          <w:rFonts w:cs="Segoe UI"/>
          <w:sz w:val="24"/>
          <w:szCs w:val="24"/>
          <w:lang w:val="en-US"/>
        </w:rPr>
        <w:t>created</w:t>
      </w:r>
      <w:ins w:id="306" w:author="Chris Read" w:date="2020-08-27T18:26:00Z">
        <w:r w:rsidR="007D3720" w:rsidRPr="003B1AD8">
          <w:rPr>
            <w:rFonts w:cs="Segoe UI"/>
            <w:sz w:val="24"/>
            <w:szCs w:val="24"/>
            <w:lang w:val="en-US"/>
          </w:rPr>
          <w:t xml:space="preserve"> for</w:t>
        </w:r>
      </w:ins>
      <w:r w:rsidR="00A339D2" w:rsidRPr="003B1AD8">
        <w:rPr>
          <w:rFonts w:cs="Segoe UI"/>
          <w:sz w:val="24"/>
          <w:szCs w:val="24"/>
          <w:lang w:val="en-US"/>
        </w:rPr>
        <w:t>.</w:t>
      </w:r>
    </w:p>
    <w:p w14:paraId="3E789F63" w14:textId="7EF42A91" w:rsidR="00675F04" w:rsidRPr="003B1AD8" w:rsidRDefault="00DA1486" w:rsidP="00C56204">
      <w:pPr>
        <w:pStyle w:val="TBodyText"/>
        <w:rPr>
          <w:rFonts w:cs="Segoe UI"/>
          <w:sz w:val="24"/>
          <w:szCs w:val="24"/>
          <w:lang w:val="en-US"/>
        </w:rPr>
      </w:pPr>
      <w:r w:rsidRPr="003B1AD8">
        <w:rPr>
          <w:rFonts w:cs="Segoe UI"/>
          <w:sz w:val="24"/>
          <w:szCs w:val="24"/>
          <w:lang w:val="en-US"/>
        </w:rPr>
        <w:t xml:space="preserve">The register calculates the total for each expense code. The register totals are used </w:t>
      </w:r>
      <w:del w:id="307" w:author="Chris Read" w:date="2020-08-27T18:27:00Z">
        <w:r w:rsidRPr="003B1AD8" w:rsidDel="005C0091">
          <w:rPr>
            <w:rFonts w:cs="Segoe UI"/>
            <w:sz w:val="24"/>
            <w:szCs w:val="24"/>
            <w:lang w:val="en-US"/>
          </w:rPr>
          <w:delText xml:space="preserve">in </w:delText>
        </w:r>
      </w:del>
      <w:ins w:id="308" w:author="Chris Read" w:date="2020-08-27T18:27:00Z">
        <w:r w:rsidR="005C0091" w:rsidRPr="003B1AD8">
          <w:rPr>
            <w:rFonts w:cs="Segoe UI"/>
            <w:sz w:val="24"/>
            <w:szCs w:val="24"/>
            <w:lang w:val="en-US"/>
          </w:rPr>
          <w:t xml:space="preserve">to </w:t>
        </w:r>
      </w:ins>
      <w:r w:rsidRPr="003B1AD8">
        <w:rPr>
          <w:rFonts w:cs="Segoe UI"/>
          <w:sz w:val="24"/>
          <w:szCs w:val="24"/>
          <w:lang w:val="en-US"/>
        </w:rPr>
        <w:t>calculat</w:t>
      </w:r>
      <w:ins w:id="309" w:author="Chris Read" w:date="2020-08-27T18:27:00Z">
        <w:r w:rsidR="005C0091" w:rsidRPr="003B1AD8">
          <w:rPr>
            <w:rFonts w:cs="Segoe UI"/>
            <w:sz w:val="24"/>
            <w:szCs w:val="24"/>
            <w:lang w:val="en-US"/>
          </w:rPr>
          <w:t>e</w:t>
        </w:r>
      </w:ins>
      <w:del w:id="310" w:author="Chris Read" w:date="2020-08-27T18:27:00Z">
        <w:r w:rsidRPr="003B1AD8" w:rsidDel="005C0091">
          <w:rPr>
            <w:rFonts w:cs="Segoe UI"/>
            <w:sz w:val="24"/>
            <w:szCs w:val="24"/>
            <w:lang w:val="en-US"/>
          </w:rPr>
          <w:delText>ing</w:delText>
        </w:r>
      </w:del>
      <w:r w:rsidRPr="003B1AD8">
        <w:rPr>
          <w:rFonts w:cs="Segoe UI"/>
          <w:sz w:val="24"/>
          <w:szCs w:val="24"/>
          <w:lang w:val="en-US"/>
        </w:rPr>
        <w:t xml:space="preserve"> totals for revenue</w:t>
      </w:r>
      <w:r w:rsidR="00A339D2" w:rsidRPr="003B1AD8">
        <w:rPr>
          <w:rFonts w:cs="Segoe UI"/>
          <w:sz w:val="24"/>
          <w:szCs w:val="24"/>
          <w:lang w:val="en-US"/>
        </w:rPr>
        <w:t xml:space="preserve"> and </w:t>
      </w:r>
      <w:r w:rsidRPr="003B1AD8">
        <w:rPr>
          <w:rFonts w:cs="Segoe UI"/>
          <w:sz w:val="24"/>
          <w:szCs w:val="24"/>
          <w:lang w:val="en-US"/>
        </w:rPr>
        <w:t>expense codes</w:t>
      </w:r>
      <w:r w:rsidR="00A339D2" w:rsidRPr="003B1AD8">
        <w:rPr>
          <w:rFonts w:cs="Segoe UI"/>
          <w:sz w:val="24"/>
          <w:szCs w:val="24"/>
          <w:lang w:val="en-US"/>
        </w:rPr>
        <w:t>.</w:t>
      </w:r>
    </w:p>
    <w:p w14:paraId="2D25D3AF" w14:textId="64F347A9" w:rsidR="00F76DF6" w:rsidRPr="003B1AD8" w:rsidRDefault="005C0091" w:rsidP="00F76DF6">
      <w:pPr>
        <w:pStyle w:val="TBodyText"/>
        <w:rPr>
          <w:rFonts w:cs="Segoe UI"/>
          <w:sz w:val="24"/>
          <w:szCs w:val="24"/>
          <w:lang w:val="en-US"/>
        </w:rPr>
      </w:pPr>
      <w:ins w:id="311" w:author="Chris Read" w:date="2020-08-27T18:27:00Z">
        <w:r w:rsidRPr="003B1AD8">
          <w:rPr>
            <w:rFonts w:cs="Segoe UI"/>
            <w:sz w:val="24"/>
            <w:szCs w:val="24"/>
            <w:lang w:val="en-US"/>
          </w:rPr>
          <w:t>T</w:t>
        </w:r>
      </w:ins>
      <w:del w:id="312" w:author="Chris Read" w:date="2020-08-27T18:27:00Z">
        <w:r w:rsidR="00F76DF6" w:rsidRPr="003B1AD8" w:rsidDel="005C0091">
          <w:rPr>
            <w:rFonts w:cs="Segoe UI"/>
            <w:sz w:val="24"/>
            <w:szCs w:val="24"/>
            <w:lang w:val="en-US"/>
          </w:rPr>
          <w:delText>In t</w:delText>
        </w:r>
      </w:del>
      <w:r w:rsidR="00F76DF6" w:rsidRPr="003B1AD8">
        <w:rPr>
          <w:rFonts w:cs="Segoe UI"/>
          <w:sz w:val="24"/>
          <w:szCs w:val="24"/>
          <w:lang w:val="en-US"/>
        </w:rPr>
        <w:t xml:space="preserve">he </w:t>
      </w:r>
      <w:proofErr w:type="gramStart"/>
      <w:r w:rsidR="00F76DF6" w:rsidRPr="003B1AD8">
        <w:rPr>
          <w:rFonts w:cs="Segoe UI"/>
          <w:sz w:val="24"/>
          <w:szCs w:val="24"/>
          <w:lang w:val="en-US"/>
        </w:rPr>
        <w:t>register</w:t>
      </w:r>
      <w:proofErr w:type="gramEnd"/>
      <w:r w:rsidR="00F76DF6" w:rsidRPr="003B1AD8">
        <w:rPr>
          <w:rFonts w:cs="Segoe UI"/>
          <w:sz w:val="24"/>
          <w:szCs w:val="24"/>
          <w:lang w:val="en-US"/>
        </w:rPr>
        <w:t xml:space="preserve"> lines</w:t>
      </w:r>
      <w:del w:id="313" w:author="Chris Read" w:date="2020-08-27T18:27:00Z">
        <w:r w:rsidR="00F76DF6" w:rsidRPr="003B1AD8" w:rsidDel="005C0091">
          <w:rPr>
            <w:rFonts w:cs="Segoe UI"/>
            <w:sz w:val="24"/>
            <w:szCs w:val="24"/>
            <w:lang w:val="en-US"/>
          </w:rPr>
          <w:delText>, you can see</w:delText>
        </w:r>
      </w:del>
      <w:ins w:id="314" w:author="Chris Read" w:date="2020-08-27T18:27:00Z">
        <w:r w:rsidRPr="003B1AD8">
          <w:rPr>
            <w:rFonts w:cs="Segoe UI"/>
            <w:sz w:val="24"/>
            <w:szCs w:val="24"/>
            <w:lang w:val="en-US"/>
          </w:rPr>
          <w:t xml:space="preserve"> show</w:t>
        </w:r>
      </w:ins>
      <w:r w:rsidR="00F76DF6" w:rsidRPr="003B1AD8">
        <w:rPr>
          <w:rFonts w:cs="Segoe UI"/>
          <w:sz w:val="24"/>
          <w:szCs w:val="24"/>
          <w:lang w:val="en-US"/>
        </w:rPr>
        <w:t xml:space="preserve"> the following information:</w:t>
      </w:r>
    </w:p>
    <w:p w14:paraId="1F369A92" w14:textId="44856659" w:rsidR="00F76DF6" w:rsidRPr="003B1AD8" w:rsidRDefault="00F76DF6" w:rsidP="00F76DF6">
      <w:pPr>
        <w:pStyle w:val="TBodyText"/>
        <w:numPr>
          <w:ilvl w:val="0"/>
          <w:numId w:val="43"/>
        </w:numPr>
        <w:spacing w:after="0"/>
        <w:rPr>
          <w:rFonts w:cs="Segoe UI"/>
          <w:b/>
          <w:bCs/>
          <w:sz w:val="24"/>
          <w:szCs w:val="24"/>
          <w:lang w:val="en-US"/>
        </w:rPr>
      </w:pPr>
      <w:r w:rsidRPr="003B1AD8">
        <w:rPr>
          <w:rFonts w:cs="Segoe UI"/>
          <w:b/>
          <w:bCs/>
          <w:sz w:val="24"/>
          <w:szCs w:val="24"/>
          <w:lang w:val="en-US"/>
        </w:rPr>
        <w:t>Line number</w:t>
      </w:r>
    </w:p>
    <w:p w14:paraId="4CB448BC" w14:textId="61DBA4FA" w:rsidR="00773CE1" w:rsidRPr="003B1AD8" w:rsidRDefault="00773CE1" w:rsidP="00F76DF6">
      <w:pPr>
        <w:pStyle w:val="TBodyText"/>
        <w:numPr>
          <w:ilvl w:val="0"/>
          <w:numId w:val="43"/>
        </w:numPr>
        <w:spacing w:after="0"/>
        <w:rPr>
          <w:rFonts w:cs="Segoe UI"/>
          <w:b/>
          <w:bCs/>
          <w:sz w:val="24"/>
          <w:szCs w:val="24"/>
          <w:lang w:val="en-US"/>
        </w:rPr>
      </w:pPr>
      <w:r w:rsidRPr="003B1AD8">
        <w:rPr>
          <w:rFonts w:cs="Segoe UI"/>
          <w:b/>
          <w:bCs/>
          <w:sz w:val="24"/>
          <w:szCs w:val="24"/>
          <w:lang w:val="en-US"/>
        </w:rPr>
        <w:t>Transaction date</w:t>
      </w:r>
      <w:r w:rsidR="0050690C" w:rsidRPr="003B1AD8">
        <w:rPr>
          <w:rFonts w:cs="Segoe UI"/>
          <w:sz w:val="24"/>
          <w:szCs w:val="24"/>
          <w:lang w:val="en-US"/>
        </w:rPr>
        <w:t xml:space="preserve"> – </w:t>
      </w:r>
      <w:ins w:id="315" w:author="Kristin Fender" w:date="2020-08-10T12:11:00Z">
        <w:r w:rsidR="00F551AF" w:rsidRPr="003B1AD8">
          <w:rPr>
            <w:rFonts w:cs="Segoe UI"/>
            <w:sz w:val="24"/>
            <w:szCs w:val="24"/>
            <w:lang w:val="en-US"/>
          </w:rPr>
          <w:t>T</w:t>
        </w:r>
      </w:ins>
      <w:del w:id="316" w:author="Kristin Fender" w:date="2020-08-10T12:11:00Z">
        <w:r w:rsidR="0050690C" w:rsidRPr="003B1AD8" w:rsidDel="00F551AF">
          <w:rPr>
            <w:rFonts w:cs="Segoe UI"/>
            <w:sz w:val="24"/>
            <w:szCs w:val="24"/>
            <w:lang w:val="en-US"/>
          </w:rPr>
          <w:delText>t</w:delText>
        </w:r>
      </w:del>
      <w:r w:rsidR="0050690C" w:rsidRPr="003B1AD8">
        <w:rPr>
          <w:rFonts w:cs="Segoe UI"/>
          <w:sz w:val="24"/>
          <w:szCs w:val="24"/>
          <w:lang w:val="en-US"/>
        </w:rPr>
        <w:t xml:space="preserve">he </w:t>
      </w:r>
      <w:proofErr w:type="gramStart"/>
      <w:r w:rsidR="0050690C" w:rsidRPr="003B1AD8">
        <w:rPr>
          <w:rFonts w:cs="Segoe UI"/>
          <w:sz w:val="24"/>
          <w:szCs w:val="24"/>
          <w:lang w:val="en-US"/>
        </w:rPr>
        <w:t>date</w:t>
      </w:r>
      <w:proofErr w:type="gramEnd"/>
      <w:r w:rsidR="0050690C" w:rsidRPr="003B1AD8">
        <w:rPr>
          <w:rFonts w:cs="Segoe UI"/>
          <w:sz w:val="24"/>
          <w:szCs w:val="24"/>
          <w:lang w:val="en-US"/>
        </w:rPr>
        <w:t xml:space="preserve"> of </w:t>
      </w:r>
      <w:ins w:id="317" w:author="Chris Read" w:date="2020-08-27T18:27:00Z">
        <w:r w:rsidR="005C0091" w:rsidRPr="003B1AD8">
          <w:rPr>
            <w:rFonts w:cs="Segoe UI"/>
            <w:sz w:val="24"/>
            <w:szCs w:val="24"/>
            <w:lang w:val="en-US"/>
          </w:rPr>
          <w:t xml:space="preserve">the </w:t>
        </w:r>
      </w:ins>
      <w:r w:rsidR="0050690C" w:rsidRPr="003B1AD8">
        <w:rPr>
          <w:rFonts w:cs="Segoe UI"/>
          <w:sz w:val="24"/>
          <w:szCs w:val="24"/>
          <w:lang w:val="en-US"/>
        </w:rPr>
        <w:t>deferral transaction</w:t>
      </w:r>
      <w:ins w:id="318" w:author="Chris Read" w:date="2020-08-27T14:36:00Z">
        <w:r w:rsidR="00081CAD" w:rsidRPr="003B1AD8">
          <w:rPr>
            <w:rFonts w:cs="Segoe UI"/>
            <w:sz w:val="24"/>
            <w:szCs w:val="24"/>
            <w:lang w:val="en-US"/>
          </w:rPr>
          <w:t>.</w:t>
        </w:r>
      </w:ins>
    </w:p>
    <w:p w14:paraId="2475EA45" w14:textId="55844977" w:rsidR="00773CE1" w:rsidRPr="003B1AD8" w:rsidRDefault="00773CE1" w:rsidP="00F76DF6">
      <w:pPr>
        <w:pStyle w:val="TBodyText"/>
        <w:numPr>
          <w:ilvl w:val="0"/>
          <w:numId w:val="43"/>
        </w:numPr>
        <w:spacing w:after="0"/>
        <w:rPr>
          <w:rFonts w:cs="Segoe UI"/>
          <w:b/>
          <w:bCs/>
          <w:sz w:val="24"/>
          <w:szCs w:val="24"/>
          <w:lang w:val="en-US"/>
        </w:rPr>
      </w:pPr>
      <w:r w:rsidRPr="003B1AD8">
        <w:rPr>
          <w:rFonts w:cs="Segoe UI"/>
          <w:b/>
          <w:bCs/>
          <w:sz w:val="24"/>
          <w:szCs w:val="24"/>
          <w:lang w:val="en-US"/>
        </w:rPr>
        <w:t>Expense type</w:t>
      </w:r>
      <w:r w:rsidRPr="003B1AD8">
        <w:rPr>
          <w:rFonts w:cs="Segoe UI"/>
          <w:sz w:val="24"/>
          <w:szCs w:val="24"/>
          <w:lang w:val="en-US"/>
        </w:rPr>
        <w:t xml:space="preserve"> – </w:t>
      </w:r>
      <w:ins w:id="319" w:author="Kristin Fender" w:date="2020-08-10T12:11:00Z">
        <w:r w:rsidR="00F551AF" w:rsidRPr="003B1AD8">
          <w:rPr>
            <w:rFonts w:cs="Segoe UI"/>
            <w:sz w:val="24"/>
            <w:szCs w:val="24"/>
            <w:lang w:val="en-US"/>
          </w:rPr>
          <w:t>T</w:t>
        </w:r>
      </w:ins>
      <w:del w:id="320" w:author="Kristin Fender" w:date="2020-08-10T12:11:00Z">
        <w:r w:rsidRPr="003B1AD8" w:rsidDel="00F551AF">
          <w:rPr>
            <w:rFonts w:cs="Segoe UI"/>
            <w:sz w:val="24"/>
            <w:szCs w:val="24"/>
            <w:lang w:val="en-US"/>
          </w:rPr>
          <w:delText>t</w:delText>
        </w:r>
      </w:del>
      <w:r w:rsidRPr="003B1AD8">
        <w:rPr>
          <w:rFonts w:cs="Segoe UI"/>
          <w:sz w:val="24"/>
          <w:szCs w:val="24"/>
          <w:lang w:val="en-US"/>
        </w:rPr>
        <w:t xml:space="preserve">he </w:t>
      </w:r>
      <w:proofErr w:type="gramStart"/>
      <w:r w:rsidRPr="003B1AD8">
        <w:rPr>
          <w:rFonts w:cs="Segoe UI"/>
          <w:sz w:val="24"/>
          <w:szCs w:val="24"/>
          <w:lang w:val="en-US"/>
        </w:rPr>
        <w:t>expense</w:t>
      </w:r>
      <w:proofErr w:type="gramEnd"/>
      <w:r w:rsidRPr="003B1AD8">
        <w:rPr>
          <w:rFonts w:cs="Segoe UI"/>
          <w:sz w:val="24"/>
          <w:szCs w:val="24"/>
          <w:lang w:val="en-US"/>
        </w:rPr>
        <w:t xml:space="preserve"> code </w:t>
      </w:r>
      <w:ins w:id="321" w:author="Chris Read" w:date="2020-08-27T18:27:00Z">
        <w:r w:rsidR="005C0091" w:rsidRPr="003B1AD8">
          <w:rPr>
            <w:rFonts w:cs="Segoe UI"/>
            <w:sz w:val="24"/>
            <w:szCs w:val="24"/>
            <w:lang w:val="en-US"/>
          </w:rPr>
          <w:t xml:space="preserve">that is </w:t>
        </w:r>
      </w:ins>
      <w:r w:rsidR="0050690C" w:rsidRPr="003B1AD8">
        <w:rPr>
          <w:rFonts w:cs="Segoe UI"/>
          <w:sz w:val="24"/>
          <w:szCs w:val="24"/>
          <w:lang w:val="en-US"/>
        </w:rPr>
        <w:t>assigned in the</w:t>
      </w:r>
      <w:r w:rsidRPr="003B1AD8">
        <w:rPr>
          <w:rFonts w:cs="Segoe UI"/>
          <w:sz w:val="24"/>
          <w:szCs w:val="24"/>
          <w:lang w:val="en-US"/>
        </w:rPr>
        <w:t xml:space="preserve"> transaction</w:t>
      </w:r>
      <w:ins w:id="322" w:author="Chris Read" w:date="2020-08-27T14:36:00Z">
        <w:r w:rsidR="00081CAD" w:rsidRPr="003B1AD8">
          <w:rPr>
            <w:rFonts w:cs="Segoe UI"/>
            <w:sz w:val="24"/>
            <w:szCs w:val="24"/>
            <w:lang w:val="en-US"/>
          </w:rPr>
          <w:t>.</w:t>
        </w:r>
      </w:ins>
    </w:p>
    <w:p w14:paraId="5F8F36A8" w14:textId="1564E76C" w:rsidR="00773CE1" w:rsidRPr="003B1AD8" w:rsidRDefault="00773CE1" w:rsidP="00F76DF6">
      <w:pPr>
        <w:pStyle w:val="TBodyText"/>
        <w:numPr>
          <w:ilvl w:val="0"/>
          <w:numId w:val="43"/>
        </w:numPr>
        <w:spacing w:after="0"/>
        <w:rPr>
          <w:rFonts w:cs="Segoe UI"/>
          <w:b/>
          <w:bCs/>
          <w:sz w:val="24"/>
          <w:szCs w:val="24"/>
          <w:lang w:val="en-US"/>
        </w:rPr>
      </w:pPr>
      <w:r w:rsidRPr="003B1AD8">
        <w:rPr>
          <w:rFonts w:cs="Segoe UI"/>
          <w:b/>
          <w:bCs/>
          <w:sz w:val="24"/>
          <w:szCs w:val="24"/>
          <w:lang w:val="en-US"/>
        </w:rPr>
        <w:t>Expense code</w:t>
      </w:r>
      <w:r w:rsidRPr="003B1AD8">
        <w:rPr>
          <w:rFonts w:cs="Segoe UI"/>
          <w:sz w:val="24"/>
          <w:szCs w:val="24"/>
          <w:lang w:val="en-US"/>
        </w:rPr>
        <w:t xml:space="preserve"> – </w:t>
      </w:r>
      <w:ins w:id="323" w:author="Kristin Fender" w:date="2020-08-10T12:11:00Z">
        <w:r w:rsidR="00F551AF" w:rsidRPr="003B1AD8">
          <w:rPr>
            <w:rFonts w:cs="Segoe UI"/>
            <w:sz w:val="24"/>
            <w:szCs w:val="24"/>
            <w:lang w:val="en-US"/>
          </w:rPr>
          <w:t>T</w:t>
        </w:r>
      </w:ins>
      <w:del w:id="324" w:author="Kristin Fender" w:date="2020-08-10T12:11:00Z">
        <w:r w:rsidRPr="003B1AD8" w:rsidDel="00F551AF">
          <w:rPr>
            <w:rFonts w:cs="Segoe UI"/>
            <w:sz w:val="24"/>
            <w:szCs w:val="24"/>
            <w:lang w:val="en-US"/>
          </w:rPr>
          <w:delText>t</w:delText>
        </w:r>
      </w:del>
      <w:r w:rsidRPr="003B1AD8">
        <w:rPr>
          <w:rFonts w:cs="Segoe UI"/>
          <w:sz w:val="24"/>
          <w:szCs w:val="24"/>
          <w:lang w:val="en-US"/>
        </w:rPr>
        <w:t xml:space="preserve">he description of the expense code </w:t>
      </w:r>
      <w:r w:rsidR="0050690C" w:rsidRPr="003B1AD8">
        <w:rPr>
          <w:rFonts w:cs="Segoe UI"/>
          <w:sz w:val="24"/>
          <w:szCs w:val="24"/>
          <w:lang w:val="en-US"/>
        </w:rPr>
        <w:t>in the</w:t>
      </w:r>
      <w:r w:rsidRPr="003B1AD8">
        <w:rPr>
          <w:rFonts w:cs="Segoe UI"/>
          <w:sz w:val="24"/>
          <w:szCs w:val="24"/>
          <w:lang w:val="en-US"/>
        </w:rPr>
        <w:t xml:space="preserve"> transaction</w:t>
      </w:r>
      <w:ins w:id="325" w:author="Chris Read" w:date="2020-08-27T14:36:00Z">
        <w:r w:rsidR="00081CAD" w:rsidRPr="003B1AD8">
          <w:rPr>
            <w:rFonts w:cs="Segoe UI"/>
            <w:sz w:val="24"/>
            <w:szCs w:val="24"/>
            <w:lang w:val="en-US"/>
          </w:rPr>
          <w:t>.</w:t>
        </w:r>
      </w:ins>
      <w:del w:id="326" w:author="Chris Read" w:date="2020-08-27T14:36:00Z">
        <w:r w:rsidRPr="003B1AD8" w:rsidDel="00081CAD">
          <w:rPr>
            <w:rFonts w:cs="Segoe UI"/>
            <w:b/>
            <w:bCs/>
            <w:sz w:val="24"/>
            <w:szCs w:val="24"/>
            <w:lang w:val="en-US"/>
          </w:rPr>
          <w:delText xml:space="preserve"> </w:delText>
        </w:r>
      </w:del>
    </w:p>
    <w:p w14:paraId="123D996B" w14:textId="6DC13F75" w:rsidR="00F76DF6" w:rsidRPr="003B1AD8" w:rsidRDefault="00773CE1" w:rsidP="00F76DF6">
      <w:pPr>
        <w:pStyle w:val="TBodyText"/>
        <w:numPr>
          <w:ilvl w:val="0"/>
          <w:numId w:val="43"/>
        </w:numPr>
        <w:spacing w:after="0"/>
        <w:rPr>
          <w:rFonts w:cs="Segoe UI"/>
          <w:sz w:val="24"/>
          <w:szCs w:val="24"/>
          <w:lang w:val="en-US"/>
        </w:rPr>
      </w:pPr>
      <w:r w:rsidRPr="003B1AD8">
        <w:rPr>
          <w:rFonts w:cs="Segoe UI"/>
          <w:b/>
          <w:bCs/>
          <w:sz w:val="24"/>
          <w:szCs w:val="24"/>
          <w:lang w:val="en-US"/>
        </w:rPr>
        <w:lastRenderedPageBreak/>
        <w:t>O</w:t>
      </w:r>
      <w:r w:rsidR="00F76DF6" w:rsidRPr="003B1AD8">
        <w:rPr>
          <w:rFonts w:cs="Segoe UI"/>
          <w:b/>
          <w:bCs/>
          <w:sz w:val="24"/>
          <w:szCs w:val="24"/>
          <w:lang w:val="en-US"/>
        </w:rPr>
        <w:t>bject name</w:t>
      </w:r>
      <w:r w:rsidR="00F76DF6" w:rsidRPr="003B1AD8">
        <w:rPr>
          <w:rFonts w:cs="Segoe UI"/>
          <w:sz w:val="24"/>
          <w:szCs w:val="24"/>
          <w:lang w:val="en-US"/>
        </w:rPr>
        <w:t xml:space="preserve"> –</w:t>
      </w:r>
      <w:r w:rsidR="004F1636" w:rsidRPr="003B1AD8">
        <w:rPr>
          <w:rFonts w:cs="Segoe UI"/>
          <w:sz w:val="24"/>
          <w:szCs w:val="24"/>
          <w:lang w:val="en-US"/>
        </w:rPr>
        <w:t xml:space="preserve"> </w:t>
      </w:r>
      <w:ins w:id="327" w:author="Kristin Fender" w:date="2020-08-10T12:11:00Z">
        <w:r w:rsidR="00F551AF" w:rsidRPr="003B1AD8">
          <w:rPr>
            <w:rFonts w:cs="Segoe UI"/>
            <w:sz w:val="24"/>
            <w:szCs w:val="24"/>
            <w:lang w:val="en-US"/>
          </w:rPr>
          <w:t>T</w:t>
        </w:r>
      </w:ins>
      <w:del w:id="328" w:author="Kristin Fender" w:date="2020-08-10T12:11:00Z">
        <w:r w:rsidR="009006FC" w:rsidRPr="003B1AD8" w:rsidDel="00F551AF">
          <w:rPr>
            <w:rFonts w:cs="Segoe UI"/>
            <w:sz w:val="24"/>
            <w:szCs w:val="24"/>
            <w:lang w:val="en-US"/>
          </w:rPr>
          <w:delText>t</w:delText>
        </w:r>
      </w:del>
      <w:r w:rsidR="009006FC" w:rsidRPr="003B1AD8">
        <w:rPr>
          <w:rFonts w:cs="Segoe UI"/>
          <w:sz w:val="24"/>
          <w:szCs w:val="24"/>
          <w:lang w:val="en-US"/>
        </w:rPr>
        <w:t xml:space="preserve">he </w:t>
      </w:r>
      <w:proofErr w:type="gramStart"/>
      <w:r w:rsidR="009006FC" w:rsidRPr="003B1AD8">
        <w:rPr>
          <w:rFonts w:cs="Segoe UI"/>
          <w:sz w:val="24"/>
          <w:szCs w:val="24"/>
          <w:lang w:val="en-US"/>
        </w:rPr>
        <w:t>name</w:t>
      </w:r>
      <w:proofErr w:type="gramEnd"/>
      <w:r w:rsidR="009006FC" w:rsidRPr="003B1AD8">
        <w:rPr>
          <w:rFonts w:cs="Segoe UI"/>
          <w:sz w:val="24"/>
          <w:szCs w:val="24"/>
          <w:lang w:val="en-US"/>
        </w:rPr>
        <w:t xml:space="preserve"> of </w:t>
      </w:r>
      <w:ins w:id="329" w:author="Chris Read" w:date="2020-08-27T18:28:00Z">
        <w:r w:rsidR="005C0091" w:rsidRPr="003B1AD8">
          <w:rPr>
            <w:rFonts w:cs="Segoe UI"/>
            <w:sz w:val="24"/>
            <w:szCs w:val="24"/>
            <w:lang w:val="en-US"/>
          </w:rPr>
          <w:t xml:space="preserve">the </w:t>
        </w:r>
      </w:ins>
      <w:r w:rsidR="009006FC" w:rsidRPr="003B1AD8">
        <w:rPr>
          <w:rFonts w:cs="Segoe UI"/>
          <w:sz w:val="24"/>
          <w:szCs w:val="24"/>
          <w:lang w:val="en-US"/>
        </w:rPr>
        <w:t>deferral</w:t>
      </w:r>
      <w:ins w:id="330" w:author="Chris Read" w:date="2020-08-27T14:36:00Z">
        <w:r w:rsidR="00081CAD" w:rsidRPr="003B1AD8">
          <w:rPr>
            <w:rFonts w:cs="Segoe UI"/>
            <w:sz w:val="24"/>
            <w:szCs w:val="24"/>
            <w:lang w:val="en-US"/>
          </w:rPr>
          <w:t>.</w:t>
        </w:r>
      </w:ins>
    </w:p>
    <w:p w14:paraId="1A061845" w14:textId="0F8416DC" w:rsidR="00773CE1" w:rsidRPr="003B1AD8" w:rsidRDefault="00773CE1" w:rsidP="00F76DF6">
      <w:pPr>
        <w:pStyle w:val="TBodyText"/>
        <w:numPr>
          <w:ilvl w:val="0"/>
          <w:numId w:val="43"/>
        </w:numPr>
        <w:spacing w:after="0"/>
        <w:rPr>
          <w:rFonts w:cs="Segoe UI"/>
          <w:sz w:val="24"/>
          <w:szCs w:val="24"/>
          <w:lang w:val="en-US"/>
        </w:rPr>
      </w:pPr>
      <w:r w:rsidRPr="003B1AD8">
        <w:rPr>
          <w:rFonts w:cs="Segoe UI"/>
          <w:b/>
          <w:bCs/>
          <w:sz w:val="24"/>
          <w:szCs w:val="24"/>
          <w:lang w:val="en-US"/>
        </w:rPr>
        <w:t>Deferrals sum</w:t>
      </w:r>
      <w:r w:rsidRPr="003B1AD8">
        <w:rPr>
          <w:rFonts w:cs="Segoe UI"/>
          <w:sz w:val="24"/>
          <w:szCs w:val="24"/>
          <w:lang w:val="en-US"/>
        </w:rPr>
        <w:t xml:space="preserve"> – </w:t>
      </w:r>
      <w:ins w:id="331" w:author="Kristin Fender" w:date="2020-08-10T12:11:00Z">
        <w:r w:rsidR="00F551AF" w:rsidRPr="003B1AD8">
          <w:rPr>
            <w:rFonts w:cs="Segoe UI"/>
            <w:sz w:val="24"/>
            <w:szCs w:val="24"/>
            <w:lang w:val="en-US"/>
          </w:rPr>
          <w:t>T</w:t>
        </w:r>
      </w:ins>
      <w:del w:id="332" w:author="Kristin Fender" w:date="2020-08-10T12:11:00Z">
        <w:r w:rsidRPr="003B1AD8" w:rsidDel="00F551AF">
          <w:rPr>
            <w:rFonts w:cs="Segoe UI"/>
            <w:sz w:val="24"/>
            <w:szCs w:val="24"/>
            <w:lang w:val="en-US"/>
          </w:rPr>
          <w:delText>t</w:delText>
        </w:r>
      </w:del>
      <w:r w:rsidRPr="003B1AD8">
        <w:rPr>
          <w:rFonts w:cs="Segoe UI"/>
          <w:sz w:val="24"/>
          <w:szCs w:val="24"/>
          <w:lang w:val="en-US"/>
        </w:rPr>
        <w:t xml:space="preserve">he </w:t>
      </w:r>
      <w:proofErr w:type="gramStart"/>
      <w:r w:rsidRPr="003B1AD8">
        <w:rPr>
          <w:rFonts w:cs="Segoe UI"/>
          <w:sz w:val="24"/>
          <w:szCs w:val="24"/>
          <w:lang w:val="en-US"/>
        </w:rPr>
        <w:t>amount</w:t>
      </w:r>
      <w:proofErr w:type="gramEnd"/>
      <w:r w:rsidRPr="003B1AD8">
        <w:rPr>
          <w:rFonts w:cs="Segoe UI"/>
          <w:sz w:val="24"/>
          <w:szCs w:val="24"/>
          <w:lang w:val="en-US"/>
        </w:rPr>
        <w:t xml:space="preserve"> of </w:t>
      </w:r>
      <w:ins w:id="333" w:author="Chris Read" w:date="2020-08-27T18:28:00Z">
        <w:r w:rsidR="005C0091" w:rsidRPr="003B1AD8">
          <w:rPr>
            <w:rFonts w:cs="Segoe UI"/>
            <w:sz w:val="24"/>
            <w:szCs w:val="24"/>
            <w:lang w:val="en-US"/>
          </w:rPr>
          <w:t xml:space="preserve">the </w:t>
        </w:r>
      </w:ins>
      <w:r w:rsidRPr="003B1AD8">
        <w:rPr>
          <w:rFonts w:cs="Segoe UI"/>
          <w:sz w:val="24"/>
          <w:szCs w:val="24"/>
          <w:lang w:val="en-US"/>
        </w:rPr>
        <w:t>deferral</w:t>
      </w:r>
      <w:ins w:id="334" w:author="Chris Read" w:date="2020-08-27T14:36:00Z">
        <w:r w:rsidR="00081CAD" w:rsidRPr="003B1AD8">
          <w:rPr>
            <w:rFonts w:cs="Segoe UI"/>
            <w:sz w:val="24"/>
            <w:szCs w:val="24"/>
            <w:lang w:val="en-US"/>
          </w:rPr>
          <w:t>.</w:t>
        </w:r>
      </w:ins>
    </w:p>
    <w:p w14:paraId="45DE8461" w14:textId="3ADCBF95" w:rsidR="00773CE1" w:rsidRPr="003B1AD8" w:rsidRDefault="00773CE1" w:rsidP="00F76DF6">
      <w:pPr>
        <w:pStyle w:val="TBodyText"/>
        <w:numPr>
          <w:ilvl w:val="0"/>
          <w:numId w:val="43"/>
        </w:numPr>
        <w:spacing w:after="0"/>
        <w:rPr>
          <w:rFonts w:cs="Segoe UI"/>
          <w:sz w:val="24"/>
          <w:szCs w:val="24"/>
          <w:lang w:val="en-US"/>
        </w:rPr>
      </w:pPr>
      <w:r w:rsidRPr="003B1AD8">
        <w:rPr>
          <w:rFonts w:cs="Segoe UI"/>
          <w:b/>
          <w:bCs/>
          <w:sz w:val="24"/>
          <w:szCs w:val="24"/>
          <w:lang w:val="en-US"/>
        </w:rPr>
        <w:t>Term of deferral</w:t>
      </w:r>
      <w:ins w:id="335" w:author="Chris Read" w:date="2020-08-27T14:43:00Z">
        <w:r w:rsidR="001405CE" w:rsidRPr="003B1AD8">
          <w:rPr>
            <w:rFonts w:cs="Segoe UI"/>
            <w:b/>
            <w:bCs/>
            <w:sz w:val="24"/>
            <w:szCs w:val="24"/>
            <w:lang w:val="en-US"/>
          </w:rPr>
          <w:t>'</w:t>
        </w:r>
      </w:ins>
      <w:del w:id="336" w:author="Chris Read" w:date="2020-08-27T14:43:00Z">
        <w:r w:rsidRPr="003B1AD8" w:rsidDel="001405CE">
          <w:rPr>
            <w:rFonts w:cs="Segoe UI"/>
            <w:b/>
            <w:bCs/>
            <w:sz w:val="24"/>
            <w:szCs w:val="24"/>
            <w:lang w:val="en-US"/>
          </w:rPr>
          <w:delText>’</w:delText>
        </w:r>
      </w:del>
      <w:r w:rsidRPr="003B1AD8">
        <w:rPr>
          <w:rFonts w:cs="Segoe UI"/>
          <w:b/>
          <w:bCs/>
          <w:sz w:val="24"/>
          <w:szCs w:val="24"/>
          <w:lang w:val="en-US"/>
        </w:rPr>
        <w:t>s write-off</w:t>
      </w:r>
      <w:r w:rsidR="00E56103" w:rsidRPr="003B1AD8">
        <w:rPr>
          <w:rFonts w:cs="Segoe UI"/>
          <w:sz w:val="24"/>
          <w:szCs w:val="24"/>
          <w:lang w:val="en-US"/>
        </w:rPr>
        <w:t xml:space="preserve"> – </w:t>
      </w:r>
      <w:ins w:id="337" w:author="Kristin Fender" w:date="2020-08-10T12:11:00Z">
        <w:r w:rsidR="00F551AF" w:rsidRPr="003B1AD8">
          <w:rPr>
            <w:rFonts w:cs="Segoe UI"/>
            <w:sz w:val="24"/>
            <w:szCs w:val="24"/>
            <w:lang w:val="en-US"/>
          </w:rPr>
          <w:t>T</w:t>
        </w:r>
      </w:ins>
      <w:del w:id="338" w:author="Kristin Fender" w:date="2020-08-10T12:11:00Z">
        <w:r w:rsidR="00E56103" w:rsidRPr="003B1AD8" w:rsidDel="00F551AF">
          <w:rPr>
            <w:rFonts w:cs="Segoe UI"/>
            <w:sz w:val="24"/>
            <w:szCs w:val="24"/>
            <w:lang w:val="en-US"/>
          </w:rPr>
          <w:delText>t</w:delText>
        </w:r>
      </w:del>
      <w:r w:rsidR="00E56103" w:rsidRPr="003B1AD8">
        <w:rPr>
          <w:rFonts w:cs="Segoe UI"/>
          <w:sz w:val="24"/>
          <w:szCs w:val="24"/>
          <w:lang w:val="en-US"/>
        </w:rPr>
        <w:t xml:space="preserve">he </w:t>
      </w:r>
      <w:r w:rsidR="00FA5FF7" w:rsidRPr="003B1AD8">
        <w:rPr>
          <w:rFonts w:cs="Segoe UI"/>
          <w:sz w:val="24"/>
          <w:szCs w:val="24"/>
          <w:lang w:val="en-US"/>
        </w:rPr>
        <w:t xml:space="preserve">period of </w:t>
      </w:r>
      <w:del w:id="339" w:author="Kristin Fender" w:date="2020-08-10T12:18:00Z">
        <w:r w:rsidR="00E56103" w:rsidRPr="003B1AD8" w:rsidDel="00D1351B">
          <w:rPr>
            <w:rFonts w:cs="Segoe UI"/>
            <w:sz w:val="24"/>
            <w:szCs w:val="24"/>
            <w:lang w:val="en-US"/>
          </w:rPr>
          <w:delText>wri</w:delText>
        </w:r>
        <w:r w:rsidR="001F4F80" w:rsidRPr="003B1AD8" w:rsidDel="00D1351B">
          <w:rPr>
            <w:rFonts w:cs="Segoe UI"/>
            <w:sz w:val="24"/>
            <w:szCs w:val="24"/>
            <w:lang w:val="en-US"/>
          </w:rPr>
          <w:delText>ti</w:delText>
        </w:r>
        <w:r w:rsidR="00E56103" w:rsidRPr="003B1AD8" w:rsidDel="00D1351B">
          <w:rPr>
            <w:rFonts w:cs="Segoe UI"/>
            <w:sz w:val="24"/>
            <w:szCs w:val="24"/>
            <w:lang w:val="en-US"/>
          </w:rPr>
          <w:delText xml:space="preserve">ng off </w:delText>
        </w:r>
      </w:del>
      <w:r w:rsidR="0050690C" w:rsidRPr="003B1AD8">
        <w:rPr>
          <w:rFonts w:cs="Segoe UI"/>
          <w:sz w:val="24"/>
          <w:szCs w:val="24"/>
          <w:lang w:val="en-US"/>
        </w:rPr>
        <w:t>the</w:t>
      </w:r>
      <w:r w:rsidR="00E56103" w:rsidRPr="003B1AD8">
        <w:rPr>
          <w:rFonts w:cs="Segoe UI"/>
          <w:sz w:val="24"/>
          <w:szCs w:val="24"/>
          <w:lang w:val="en-US"/>
        </w:rPr>
        <w:t xml:space="preserve"> deferral</w:t>
      </w:r>
      <w:ins w:id="340" w:author="Kristin Fender" w:date="2020-08-10T12:18:00Z">
        <w:r w:rsidR="00D1351B" w:rsidRPr="003B1AD8">
          <w:rPr>
            <w:rFonts w:cs="Segoe UI"/>
            <w:sz w:val="24"/>
            <w:szCs w:val="24"/>
            <w:lang w:val="en-US"/>
          </w:rPr>
          <w:t xml:space="preserve"> write-off</w:t>
        </w:r>
      </w:ins>
      <w:ins w:id="341" w:author="Chris Read" w:date="2020-08-27T14:36:00Z">
        <w:r w:rsidR="00081CAD" w:rsidRPr="003B1AD8">
          <w:rPr>
            <w:rFonts w:cs="Segoe UI"/>
            <w:sz w:val="24"/>
            <w:szCs w:val="24"/>
            <w:lang w:val="en-US"/>
          </w:rPr>
          <w:t>.</w:t>
        </w:r>
      </w:ins>
    </w:p>
    <w:p w14:paraId="0346989C" w14:textId="307BAF96" w:rsidR="00773CE1" w:rsidRPr="003B1AD8" w:rsidRDefault="00773CE1" w:rsidP="00F76DF6">
      <w:pPr>
        <w:pStyle w:val="TBodyText"/>
        <w:numPr>
          <w:ilvl w:val="0"/>
          <w:numId w:val="43"/>
        </w:numPr>
        <w:spacing w:after="0"/>
        <w:rPr>
          <w:rFonts w:cs="Segoe UI"/>
          <w:b/>
          <w:bCs/>
          <w:sz w:val="24"/>
          <w:szCs w:val="24"/>
          <w:lang w:val="en-US"/>
        </w:rPr>
      </w:pPr>
      <w:r w:rsidRPr="003B1AD8">
        <w:rPr>
          <w:rFonts w:cs="Segoe UI"/>
          <w:b/>
          <w:bCs/>
          <w:sz w:val="24"/>
          <w:szCs w:val="24"/>
          <w:lang w:val="en-US"/>
        </w:rPr>
        <w:t>Monthly amount</w:t>
      </w:r>
      <w:r w:rsidR="005A629A" w:rsidRPr="003B1AD8">
        <w:rPr>
          <w:rFonts w:cs="Segoe UI"/>
          <w:sz w:val="24"/>
          <w:szCs w:val="24"/>
          <w:lang w:val="en-US"/>
        </w:rPr>
        <w:t xml:space="preserve"> –</w:t>
      </w:r>
      <w:r w:rsidR="00E26F43" w:rsidRPr="003B1AD8">
        <w:rPr>
          <w:rFonts w:cs="Segoe UI"/>
          <w:sz w:val="24"/>
          <w:szCs w:val="24"/>
          <w:lang w:val="en-US"/>
        </w:rPr>
        <w:t xml:space="preserve"> </w:t>
      </w:r>
      <w:ins w:id="342" w:author="Kristin Fender" w:date="2020-08-10T12:12:00Z">
        <w:r w:rsidR="00F551AF" w:rsidRPr="003B1AD8">
          <w:rPr>
            <w:rFonts w:cs="Segoe UI"/>
            <w:sz w:val="24"/>
            <w:szCs w:val="24"/>
            <w:lang w:val="en-US"/>
          </w:rPr>
          <w:t>T</w:t>
        </w:r>
      </w:ins>
      <w:del w:id="343" w:author="Kristin Fender" w:date="2020-08-10T12:12:00Z">
        <w:r w:rsidR="005A629A" w:rsidRPr="003B1AD8" w:rsidDel="00F551AF">
          <w:rPr>
            <w:rFonts w:cs="Segoe UI"/>
            <w:sz w:val="24"/>
            <w:szCs w:val="24"/>
            <w:lang w:val="en-US"/>
          </w:rPr>
          <w:delText>t</w:delText>
        </w:r>
      </w:del>
      <w:r w:rsidR="005A629A" w:rsidRPr="003B1AD8">
        <w:rPr>
          <w:rFonts w:cs="Segoe UI"/>
          <w:sz w:val="24"/>
          <w:szCs w:val="24"/>
          <w:lang w:val="en-US"/>
        </w:rPr>
        <w:t xml:space="preserve">he monthly amount of </w:t>
      </w:r>
      <w:del w:id="344" w:author="Kristin Fender" w:date="2020-08-10T12:18:00Z">
        <w:r w:rsidR="005A629A" w:rsidRPr="003B1AD8" w:rsidDel="00D1351B">
          <w:rPr>
            <w:rFonts w:cs="Segoe UI"/>
            <w:sz w:val="24"/>
            <w:szCs w:val="24"/>
            <w:lang w:val="en-US"/>
          </w:rPr>
          <w:delText>writing off</w:delText>
        </w:r>
        <w:r w:rsidR="0050690C" w:rsidRPr="003B1AD8" w:rsidDel="00D1351B">
          <w:rPr>
            <w:rFonts w:cs="Segoe UI"/>
            <w:sz w:val="24"/>
            <w:szCs w:val="24"/>
            <w:lang w:val="en-US"/>
          </w:rPr>
          <w:delText xml:space="preserve"> </w:delText>
        </w:r>
      </w:del>
      <w:r w:rsidR="0050690C" w:rsidRPr="003B1AD8">
        <w:rPr>
          <w:rFonts w:cs="Segoe UI"/>
          <w:sz w:val="24"/>
          <w:szCs w:val="24"/>
          <w:lang w:val="en-US"/>
        </w:rPr>
        <w:t>the deferral</w:t>
      </w:r>
      <w:ins w:id="345" w:author="Kristin Fender" w:date="2020-08-10T12:18:00Z">
        <w:r w:rsidR="00D1351B" w:rsidRPr="003B1AD8">
          <w:rPr>
            <w:rFonts w:cs="Segoe UI"/>
            <w:sz w:val="24"/>
            <w:szCs w:val="24"/>
            <w:lang w:val="en-US"/>
          </w:rPr>
          <w:t xml:space="preserve"> write-off</w:t>
        </w:r>
      </w:ins>
      <w:ins w:id="346" w:author="Chris Read" w:date="2020-08-27T14:36:00Z">
        <w:r w:rsidR="00081CAD" w:rsidRPr="003B1AD8">
          <w:rPr>
            <w:rFonts w:cs="Segoe UI"/>
            <w:sz w:val="24"/>
            <w:szCs w:val="24"/>
            <w:lang w:val="en-US"/>
          </w:rPr>
          <w:t>.</w:t>
        </w:r>
      </w:ins>
    </w:p>
    <w:p w14:paraId="729F925E" w14:textId="0FB6DB00" w:rsidR="00773CE1" w:rsidRPr="003B1AD8" w:rsidRDefault="00773CE1" w:rsidP="00F76DF6">
      <w:pPr>
        <w:pStyle w:val="TBodyText"/>
        <w:numPr>
          <w:ilvl w:val="0"/>
          <w:numId w:val="43"/>
        </w:numPr>
        <w:spacing w:after="0"/>
        <w:rPr>
          <w:rFonts w:cs="Segoe UI"/>
          <w:b/>
          <w:bCs/>
          <w:sz w:val="24"/>
          <w:szCs w:val="24"/>
          <w:lang w:val="en-US"/>
        </w:rPr>
      </w:pPr>
      <w:r w:rsidRPr="003B1AD8">
        <w:rPr>
          <w:rFonts w:cs="Segoe UI"/>
          <w:b/>
          <w:bCs/>
          <w:sz w:val="24"/>
          <w:szCs w:val="24"/>
          <w:lang w:val="en-US"/>
        </w:rPr>
        <w:t>Date begin account</w:t>
      </w:r>
      <w:r w:rsidR="005A629A" w:rsidRPr="003B1AD8">
        <w:rPr>
          <w:rFonts w:cs="Segoe UI"/>
          <w:sz w:val="24"/>
          <w:szCs w:val="24"/>
          <w:lang w:val="en-US"/>
        </w:rPr>
        <w:t xml:space="preserve"> – </w:t>
      </w:r>
      <w:ins w:id="347" w:author="Kristin Fender" w:date="2020-08-10T12:12:00Z">
        <w:r w:rsidR="00F551AF" w:rsidRPr="003B1AD8">
          <w:rPr>
            <w:rFonts w:cs="Segoe UI"/>
            <w:sz w:val="24"/>
            <w:szCs w:val="24"/>
            <w:lang w:val="en-US"/>
          </w:rPr>
          <w:t>T</w:t>
        </w:r>
      </w:ins>
      <w:del w:id="348" w:author="Kristin Fender" w:date="2020-08-10T12:12:00Z">
        <w:r w:rsidR="005A629A" w:rsidRPr="003B1AD8" w:rsidDel="00F551AF">
          <w:rPr>
            <w:rFonts w:cs="Segoe UI"/>
            <w:sz w:val="24"/>
            <w:szCs w:val="24"/>
            <w:lang w:val="en-US"/>
          </w:rPr>
          <w:delText>t</w:delText>
        </w:r>
      </w:del>
      <w:r w:rsidR="005A629A" w:rsidRPr="003B1AD8">
        <w:rPr>
          <w:rFonts w:cs="Segoe UI"/>
          <w:sz w:val="24"/>
          <w:szCs w:val="24"/>
          <w:lang w:val="en-US"/>
        </w:rPr>
        <w:t xml:space="preserve">he </w:t>
      </w:r>
      <w:del w:id="349" w:author="Christopher Read" w:date="2020-08-30T23:17:00Z">
        <w:r w:rsidR="005A629A" w:rsidRPr="003B1AD8" w:rsidDel="002B73B4">
          <w:rPr>
            <w:rFonts w:cs="Segoe UI"/>
            <w:sz w:val="24"/>
            <w:szCs w:val="24"/>
            <w:lang w:val="en-US"/>
          </w:rPr>
          <w:delText xml:space="preserve">beginning </w:delText>
        </w:r>
      </w:del>
      <w:ins w:id="350" w:author="Christopher Read" w:date="2020-08-30T23:17:00Z">
        <w:r w:rsidR="002B73B4" w:rsidRPr="003B1AD8">
          <w:rPr>
            <w:rFonts w:cs="Segoe UI"/>
            <w:sz w:val="24"/>
            <w:szCs w:val="24"/>
            <w:lang w:val="en-US"/>
          </w:rPr>
          <w:t xml:space="preserve">start </w:t>
        </w:r>
      </w:ins>
      <w:r w:rsidR="005A629A" w:rsidRPr="003B1AD8">
        <w:rPr>
          <w:rFonts w:cs="Segoe UI"/>
          <w:sz w:val="24"/>
          <w:szCs w:val="24"/>
          <w:lang w:val="en-US"/>
        </w:rPr>
        <w:t xml:space="preserve">date of accounting </w:t>
      </w:r>
      <w:ins w:id="351" w:author="Christopher Read" w:date="2020-08-30T23:17:00Z">
        <w:r w:rsidR="002B73B4" w:rsidRPr="003B1AD8">
          <w:rPr>
            <w:rFonts w:cs="Segoe UI"/>
            <w:sz w:val="24"/>
            <w:szCs w:val="24"/>
            <w:lang w:val="en-US"/>
          </w:rPr>
          <w:t xml:space="preserve">for </w:t>
        </w:r>
      </w:ins>
      <w:r w:rsidR="005A629A" w:rsidRPr="003B1AD8">
        <w:rPr>
          <w:rFonts w:cs="Segoe UI"/>
          <w:sz w:val="24"/>
          <w:szCs w:val="24"/>
          <w:lang w:val="en-US"/>
        </w:rPr>
        <w:t>the deferral</w:t>
      </w:r>
      <w:ins w:id="352" w:author="Chris Read" w:date="2020-08-27T14:36:00Z">
        <w:r w:rsidR="00081CAD" w:rsidRPr="003B1AD8">
          <w:rPr>
            <w:rFonts w:cs="Segoe UI"/>
            <w:sz w:val="24"/>
            <w:szCs w:val="24"/>
            <w:lang w:val="en-US"/>
          </w:rPr>
          <w:t>.</w:t>
        </w:r>
      </w:ins>
    </w:p>
    <w:p w14:paraId="385B2CB0" w14:textId="77436D5B" w:rsidR="00773CE1" w:rsidRPr="003B1AD8" w:rsidRDefault="00773CE1" w:rsidP="00773CE1">
      <w:pPr>
        <w:pStyle w:val="TBodyText"/>
        <w:numPr>
          <w:ilvl w:val="0"/>
          <w:numId w:val="43"/>
        </w:numPr>
        <w:spacing w:after="0"/>
        <w:rPr>
          <w:rFonts w:cs="Segoe UI"/>
          <w:b/>
          <w:bCs/>
          <w:sz w:val="24"/>
          <w:szCs w:val="24"/>
          <w:lang w:val="en-US"/>
        </w:rPr>
      </w:pPr>
      <w:proofErr w:type="gramStart"/>
      <w:r w:rsidRPr="003B1AD8">
        <w:rPr>
          <w:rFonts w:cs="Segoe UI"/>
          <w:b/>
          <w:bCs/>
          <w:sz w:val="24"/>
          <w:szCs w:val="24"/>
          <w:lang w:val="en-US"/>
        </w:rPr>
        <w:t>Amount</w:t>
      </w:r>
      <w:proofErr w:type="gramEnd"/>
      <w:r w:rsidRPr="003B1AD8">
        <w:rPr>
          <w:rFonts w:cs="Segoe UI"/>
          <w:b/>
          <w:bCs/>
          <w:sz w:val="24"/>
          <w:szCs w:val="24"/>
          <w:lang w:val="en-US"/>
        </w:rPr>
        <w:t xml:space="preserve"> of months</w:t>
      </w:r>
      <w:r w:rsidR="005A629A" w:rsidRPr="003B1AD8">
        <w:rPr>
          <w:rFonts w:cs="Segoe UI"/>
          <w:sz w:val="24"/>
          <w:szCs w:val="24"/>
          <w:lang w:val="en-US"/>
        </w:rPr>
        <w:t xml:space="preserve"> </w:t>
      </w:r>
      <w:r w:rsidR="001F4F80" w:rsidRPr="003B1AD8">
        <w:rPr>
          <w:rFonts w:cs="Segoe UI"/>
          <w:sz w:val="24"/>
          <w:szCs w:val="24"/>
          <w:lang w:val="en-US"/>
        </w:rPr>
        <w:t>–</w:t>
      </w:r>
      <w:r w:rsidR="007D3A4B" w:rsidRPr="003B1AD8">
        <w:rPr>
          <w:rFonts w:cs="Segoe UI"/>
          <w:sz w:val="24"/>
          <w:szCs w:val="24"/>
          <w:lang w:val="en-US"/>
        </w:rPr>
        <w:t xml:space="preserve"> </w:t>
      </w:r>
      <w:ins w:id="353" w:author="Kristin Fender" w:date="2020-08-10T12:12:00Z">
        <w:r w:rsidR="00F551AF" w:rsidRPr="003B1AD8">
          <w:rPr>
            <w:rFonts w:cs="Segoe UI"/>
            <w:sz w:val="24"/>
            <w:szCs w:val="24"/>
            <w:lang w:val="en-US"/>
          </w:rPr>
          <w:t>T</w:t>
        </w:r>
      </w:ins>
      <w:del w:id="354" w:author="Kristin Fender" w:date="2020-08-10T12:12:00Z">
        <w:r w:rsidR="001F4F80" w:rsidRPr="003B1AD8" w:rsidDel="00F551AF">
          <w:rPr>
            <w:rFonts w:cs="Segoe UI"/>
            <w:sz w:val="24"/>
            <w:szCs w:val="24"/>
            <w:lang w:val="en-US"/>
          </w:rPr>
          <w:delText>t</w:delText>
        </w:r>
      </w:del>
      <w:r w:rsidR="001F4F80" w:rsidRPr="003B1AD8">
        <w:rPr>
          <w:rFonts w:cs="Segoe UI"/>
          <w:sz w:val="24"/>
          <w:szCs w:val="24"/>
          <w:lang w:val="en-US"/>
        </w:rPr>
        <w:t xml:space="preserve">he </w:t>
      </w:r>
      <w:r w:rsidR="0050690C" w:rsidRPr="003B1AD8">
        <w:rPr>
          <w:rFonts w:cs="Segoe UI"/>
          <w:sz w:val="24"/>
          <w:szCs w:val="24"/>
          <w:lang w:val="en-US"/>
        </w:rPr>
        <w:t>number</w:t>
      </w:r>
      <w:r w:rsidR="001F4F80" w:rsidRPr="003B1AD8">
        <w:rPr>
          <w:rFonts w:cs="Segoe UI"/>
          <w:sz w:val="24"/>
          <w:szCs w:val="24"/>
          <w:lang w:val="en-US"/>
        </w:rPr>
        <w:t xml:space="preserve"> of months when there was </w:t>
      </w:r>
      <w:ins w:id="355" w:author="Kristin Fender" w:date="2020-08-10T12:12:00Z">
        <w:r w:rsidR="00F551AF" w:rsidRPr="003B1AD8">
          <w:rPr>
            <w:rFonts w:cs="Segoe UI"/>
            <w:sz w:val="24"/>
            <w:szCs w:val="24"/>
            <w:lang w:val="en-US"/>
          </w:rPr>
          <w:t xml:space="preserve">a </w:t>
        </w:r>
      </w:ins>
      <w:r w:rsidR="0050690C" w:rsidRPr="003B1AD8">
        <w:rPr>
          <w:rFonts w:cs="Segoe UI"/>
          <w:sz w:val="24"/>
          <w:szCs w:val="24"/>
          <w:lang w:val="en-US"/>
        </w:rPr>
        <w:t xml:space="preserve">posted </w:t>
      </w:r>
      <w:r w:rsidR="001F4F80" w:rsidRPr="003B1AD8">
        <w:rPr>
          <w:rFonts w:cs="Segoe UI"/>
          <w:sz w:val="24"/>
          <w:szCs w:val="24"/>
          <w:lang w:val="en-US"/>
        </w:rPr>
        <w:t>write-off</w:t>
      </w:r>
      <w:r w:rsidR="007D3A4B" w:rsidRPr="003B1AD8">
        <w:rPr>
          <w:rFonts w:cs="Segoe UI"/>
          <w:sz w:val="24"/>
          <w:szCs w:val="24"/>
          <w:lang w:val="en-US"/>
        </w:rPr>
        <w:t xml:space="preserve"> transaction</w:t>
      </w:r>
      <w:ins w:id="356" w:author="Chris Read" w:date="2020-08-27T18:28:00Z">
        <w:r w:rsidR="005C0091" w:rsidRPr="003B1AD8">
          <w:rPr>
            <w:rFonts w:cs="Segoe UI"/>
            <w:sz w:val="24"/>
            <w:szCs w:val="24"/>
            <w:lang w:val="en-US"/>
          </w:rPr>
          <w:t>,</w:t>
        </w:r>
      </w:ins>
      <w:r w:rsidR="001F4F80" w:rsidRPr="003B1AD8">
        <w:rPr>
          <w:rFonts w:cs="Segoe UI"/>
          <w:sz w:val="24"/>
          <w:szCs w:val="24"/>
          <w:lang w:val="en-US"/>
        </w:rPr>
        <w:t xml:space="preserve"> up </w:t>
      </w:r>
      <w:del w:id="357" w:author="Chris Read" w:date="2020-08-27T18:28:00Z">
        <w:r w:rsidR="001F4F80" w:rsidRPr="003B1AD8" w:rsidDel="005C0091">
          <w:rPr>
            <w:rFonts w:cs="Segoe UI"/>
            <w:sz w:val="24"/>
            <w:szCs w:val="24"/>
            <w:lang w:val="en-US"/>
          </w:rPr>
          <w:delText xml:space="preserve">to </w:delText>
        </w:r>
      </w:del>
      <w:ins w:id="358" w:author="Chris Read" w:date="2020-08-27T18:28:00Z">
        <w:r w:rsidR="005C0091" w:rsidRPr="003B1AD8">
          <w:rPr>
            <w:rFonts w:cs="Segoe UI"/>
            <w:sz w:val="24"/>
            <w:szCs w:val="24"/>
            <w:lang w:val="en-US"/>
          </w:rPr>
          <w:t>through</w:t>
        </w:r>
      </w:ins>
      <w:ins w:id="359" w:author="Kristin Fender" w:date="2020-08-10T12:19:00Z">
        <w:r w:rsidR="00D1351B" w:rsidRPr="003B1AD8">
          <w:rPr>
            <w:rFonts w:cs="Segoe UI"/>
            <w:sz w:val="24"/>
            <w:szCs w:val="24"/>
            <w:lang w:val="en-US"/>
          </w:rPr>
          <w:t xml:space="preserve"> </w:t>
        </w:r>
      </w:ins>
      <w:r w:rsidR="001F4F80" w:rsidRPr="003B1AD8">
        <w:rPr>
          <w:rFonts w:cs="Segoe UI"/>
          <w:sz w:val="24"/>
          <w:szCs w:val="24"/>
          <w:lang w:val="en-US"/>
        </w:rPr>
        <w:t>the current month</w:t>
      </w:r>
      <w:ins w:id="360" w:author="Chris Read" w:date="2020-08-27T14:37:00Z">
        <w:r w:rsidR="00081CAD" w:rsidRPr="003B1AD8">
          <w:rPr>
            <w:rFonts w:cs="Segoe UI"/>
            <w:sz w:val="24"/>
            <w:szCs w:val="24"/>
            <w:lang w:val="en-US"/>
          </w:rPr>
          <w:t>.</w:t>
        </w:r>
      </w:ins>
      <w:del w:id="361" w:author="Kristin Fender" w:date="2020-08-10T12:19:00Z">
        <w:r w:rsidR="00BF7ECD" w:rsidRPr="003B1AD8" w:rsidDel="00D1351B">
          <w:rPr>
            <w:rFonts w:cs="Segoe UI"/>
            <w:sz w:val="24"/>
            <w:szCs w:val="24"/>
            <w:lang w:val="en-US"/>
          </w:rPr>
          <w:delText xml:space="preserve"> inclusive</w:delText>
        </w:r>
      </w:del>
    </w:p>
    <w:p w14:paraId="19DD0A50" w14:textId="57D759FD" w:rsidR="00773CE1" w:rsidRPr="003B1AD8" w:rsidRDefault="00773CE1" w:rsidP="00773CE1">
      <w:pPr>
        <w:pStyle w:val="TBodyText"/>
        <w:numPr>
          <w:ilvl w:val="0"/>
          <w:numId w:val="43"/>
        </w:numPr>
        <w:spacing w:after="0"/>
        <w:rPr>
          <w:rFonts w:cs="Segoe UI"/>
          <w:b/>
          <w:bCs/>
          <w:sz w:val="24"/>
          <w:szCs w:val="24"/>
          <w:lang w:val="en-US"/>
        </w:rPr>
      </w:pPr>
      <w:r w:rsidRPr="003B1AD8">
        <w:rPr>
          <w:rFonts w:cs="Segoe UI"/>
          <w:b/>
          <w:bCs/>
          <w:sz w:val="24"/>
          <w:szCs w:val="24"/>
          <w:lang w:val="en-US"/>
        </w:rPr>
        <w:t>Writing-off sum</w:t>
      </w:r>
      <w:r w:rsidR="001F4F80" w:rsidRPr="003B1AD8">
        <w:rPr>
          <w:rFonts w:cs="Segoe UI"/>
          <w:sz w:val="24"/>
          <w:szCs w:val="24"/>
          <w:lang w:val="en-US"/>
        </w:rPr>
        <w:t xml:space="preserve"> – </w:t>
      </w:r>
      <w:ins w:id="362" w:author="Kristin Fender" w:date="2020-08-10T12:12:00Z">
        <w:r w:rsidR="00F551AF" w:rsidRPr="003B1AD8">
          <w:rPr>
            <w:rFonts w:cs="Segoe UI"/>
            <w:sz w:val="24"/>
            <w:szCs w:val="24"/>
            <w:lang w:val="en-US"/>
          </w:rPr>
          <w:t>T</w:t>
        </w:r>
      </w:ins>
      <w:del w:id="363" w:author="Kristin Fender" w:date="2020-08-10T12:12:00Z">
        <w:r w:rsidR="001F4F80" w:rsidRPr="003B1AD8" w:rsidDel="00F551AF">
          <w:rPr>
            <w:rFonts w:cs="Segoe UI"/>
            <w:sz w:val="24"/>
            <w:szCs w:val="24"/>
            <w:lang w:val="en-US"/>
          </w:rPr>
          <w:delText>t</w:delText>
        </w:r>
      </w:del>
      <w:r w:rsidR="001F4F80" w:rsidRPr="003B1AD8">
        <w:rPr>
          <w:rFonts w:cs="Segoe UI"/>
          <w:sz w:val="24"/>
          <w:szCs w:val="24"/>
          <w:lang w:val="en-US"/>
        </w:rPr>
        <w:t xml:space="preserve">he </w:t>
      </w:r>
      <w:del w:id="364" w:author="Kristin Fender" w:date="2020-08-10T12:19:00Z">
        <w:r w:rsidR="001F4F80" w:rsidRPr="003B1AD8" w:rsidDel="00D1351B">
          <w:rPr>
            <w:rFonts w:cs="Segoe UI"/>
            <w:sz w:val="24"/>
            <w:szCs w:val="24"/>
            <w:lang w:val="en-US"/>
          </w:rPr>
          <w:delText xml:space="preserve">writing </w:delText>
        </w:r>
      </w:del>
      <w:ins w:id="365" w:author="Kristin Fender" w:date="2020-08-10T12:19:00Z">
        <w:r w:rsidR="00D1351B" w:rsidRPr="003B1AD8">
          <w:rPr>
            <w:rFonts w:cs="Segoe UI"/>
            <w:sz w:val="24"/>
            <w:szCs w:val="24"/>
            <w:lang w:val="en-US"/>
          </w:rPr>
          <w:t>write-</w:t>
        </w:r>
      </w:ins>
      <w:r w:rsidR="001F4F80" w:rsidRPr="003B1AD8">
        <w:rPr>
          <w:rFonts w:cs="Segoe UI"/>
          <w:sz w:val="24"/>
          <w:szCs w:val="24"/>
          <w:lang w:val="en-US"/>
        </w:rPr>
        <w:t xml:space="preserve">off sum for </w:t>
      </w:r>
      <w:ins w:id="366" w:author="Chris Read" w:date="2020-08-27T18:28:00Z">
        <w:r w:rsidR="00A1664F" w:rsidRPr="003B1AD8">
          <w:rPr>
            <w:rFonts w:cs="Segoe UI"/>
            <w:sz w:val="24"/>
            <w:szCs w:val="24"/>
            <w:lang w:val="en-US"/>
          </w:rPr>
          <w:t xml:space="preserve">the </w:t>
        </w:r>
      </w:ins>
      <w:r w:rsidR="001F4F80" w:rsidRPr="003B1AD8">
        <w:rPr>
          <w:rFonts w:cs="Segoe UI"/>
          <w:sz w:val="24"/>
          <w:szCs w:val="24"/>
          <w:lang w:val="en-US"/>
        </w:rPr>
        <w:t xml:space="preserve">deferral </w:t>
      </w:r>
      <w:r w:rsidR="001B1A59" w:rsidRPr="003B1AD8">
        <w:rPr>
          <w:rFonts w:cs="Segoe UI"/>
          <w:sz w:val="24"/>
          <w:szCs w:val="24"/>
          <w:lang w:val="en-US"/>
        </w:rPr>
        <w:t xml:space="preserve">in </w:t>
      </w:r>
      <w:ins w:id="367" w:author="Chris Read" w:date="2020-08-27T18:28:00Z">
        <w:r w:rsidR="00A1664F" w:rsidRPr="003B1AD8">
          <w:rPr>
            <w:rFonts w:cs="Segoe UI"/>
            <w:sz w:val="24"/>
            <w:szCs w:val="24"/>
            <w:lang w:val="en-US"/>
          </w:rPr>
          <w:t xml:space="preserve">the </w:t>
        </w:r>
      </w:ins>
      <w:r w:rsidR="001B1A59" w:rsidRPr="003B1AD8">
        <w:rPr>
          <w:rFonts w:cs="Segoe UI"/>
          <w:sz w:val="24"/>
          <w:szCs w:val="24"/>
          <w:lang w:val="en-US"/>
        </w:rPr>
        <w:t>current register</w:t>
      </w:r>
      <w:ins w:id="368" w:author="Chris Read" w:date="2020-08-27T14:37:00Z">
        <w:r w:rsidR="00081CAD" w:rsidRPr="003B1AD8">
          <w:rPr>
            <w:rFonts w:cs="Segoe UI"/>
            <w:sz w:val="24"/>
            <w:szCs w:val="24"/>
            <w:lang w:val="en-US"/>
          </w:rPr>
          <w:t>.</w:t>
        </w:r>
      </w:ins>
    </w:p>
    <w:p w14:paraId="7B925A3B" w14:textId="77777777" w:rsidR="0050690C" w:rsidRPr="003B1AD8" w:rsidRDefault="0050690C" w:rsidP="0050690C">
      <w:pPr>
        <w:pStyle w:val="Heading2"/>
        <w:rPr>
          <w:rFonts w:cs="Segoe UI"/>
          <w:lang w:val="en-US"/>
        </w:rPr>
      </w:pPr>
      <w:bookmarkStart w:id="369" w:name="_Toc45120856"/>
      <w:r w:rsidRPr="003B1AD8">
        <w:rPr>
          <w:rFonts w:cs="Segoe UI"/>
          <w:lang w:val="en-US"/>
        </w:rPr>
        <w:t>Set up the deferrals register</w:t>
      </w:r>
      <w:bookmarkEnd w:id="369"/>
    </w:p>
    <w:p w14:paraId="389C80DF" w14:textId="5D839788" w:rsidR="0050690C" w:rsidRPr="003B1AD8" w:rsidRDefault="0050690C" w:rsidP="0050690C">
      <w:pPr>
        <w:rPr>
          <w:rFonts w:ascii="Segoe UI" w:hAnsi="Segoe UI" w:cs="Segoe UI"/>
          <w:sz w:val="24"/>
          <w:szCs w:val="24"/>
          <w:lang w:val="en-US" w:eastAsia="ru-RU"/>
        </w:rPr>
      </w:pP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Set up the deferrals register </w:t>
      </w:r>
      <w:ins w:id="370" w:author="Chris Read" w:date="2020-08-27T18:30:00Z">
        <w:r w:rsidR="00253050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by 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following </w:t>
      </w:r>
      <w:ins w:id="371" w:author="Chris Read" w:date="2020-08-27T18:30:00Z">
        <w:r w:rsidR="00253050" w:rsidRPr="003B1AD8">
          <w:rPr>
            <w:rFonts w:ascii="Segoe UI" w:hAnsi="Segoe UI" w:cs="Segoe UI"/>
            <w:sz w:val="24"/>
            <w:szCs w:val="24"/>
            <w:lang w:val="en-US" w:eastAsia="ru-RU"/>
          </w:rPr>
          <w:t>the instructions</w:t>
        </w:r>
      </w:ins>
      <w:del w:id="372" w:author="Chris Read" w:date="2020-08-27T18:30:00Z">
        <w:r w:rsidRPr="003B1AD8" w:rsidDel="00253050">
          <w:rPr>
            <w:rFonts w:ascii="Segoe UI" w:hAnsi="Segoe UI" w:cs="Segoe UI"/>
            <w:sz w:val="24"/>
            <w:szCs w:val="24"/>
            <w:lang w:val="en-US" w:eastAsia="ru-RU"/>
          </w:rPr>
          <w:delText>steps described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in </w:t>
      </w:r>
      <w:del w:id="373" w:author="Christopher Read" w:date="2020-08-30T23:17:00Z">
        <w:r w:rsidRPr="003B1AD8" w:rsidDel="002B73B4">
          <w:rPr>
            <w:rFonts w:ascii="Segoe UI" w:hAnsi="Segoe UI" w:cs="Segoe UI"/>
            <w:sz w:val="24"/>
            <w:szCs w:val="24"/>
            <w:lang w:val="en-US" w:eastAsia="ru-RU"/>
          </w:rPr>
          <w:delText>the</w:delText>
        </w:r>
      </w:del>
      <w:ins w:id="374" w:author="Kristin Fender" w:date="2020-08-10T12:13:00Z">
        <w:del w:id="375" w:author="Christopher Read" w:date="2020-08-30T23:17:00Z">
          <w:r w:rsidR="00F551AF" w:rsidRPr="003B1AD8" w:rsidDel="002B73B4">
            <w:rPr>
              <w:rFonts w:ascii="Segoe UI" w:hAnsi="Segoe UI" w:cs="Segoe UI"/>
              <w:sz w:val="24"/>
              <w:szCs w:val="24"/>
              <w:lang w:val="en-US" w:eastAsia="ru-RU"/>
            </w:rPr>
            <w:delText xml:space="preserve"> </w:delText>
          </w:r>
        </w:del>
      </w:ins>
      <w:commentRangeStart w:id="376"/>
      <w:r w:rsidRPr="003B1AD8">
        <w:rPr>
          <w:rFonts w:ascii="Segoe UI" w:hAnsi="Segoe UI" w:cs="Segoe UI"/>
          <w:sz w:val="24"/>
          <w:szCs w:val="24"/>
          <w:highlight w:val="yellow"/>
          <w:lang w:val="en-US" w:eastAsia="ru-RU"/>
        </w:rPr>
        <w:t>Profit tax registers journal</w:t>
      </w:r>
      <w:del w:id="377" w:author="Christopher Read" w:date="2020-08-30T23:17:00Z">
        <w:r w:rsidRPr="003B1AD8" w:rsidDel="002B73B4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</w:delText>
        </w:r>
        <w:commentRangeEnd w:id="376"/>
        <w:r w:rsidR="008135D0" w:rsidRPr="003B1AD8" w:rsidDel="002B73B4">
          <w:rPr>
            <w:rStyle w:val="CommentReference"/>
            <w:rFonts w:ascii="Calibri" w:eastAsia="Calibri" w:hAnsi="Calibri" w:cs="Times New Roman"/>
            <w:lang w:val="en-US" w:eastAsia="ru-RU"/>
          </w:rPr>
          <w:commentReference w:id="376"/>
        </w:r>
        <w:r w:rsidRPr="003B1AD8" w:rsidDel="002B73B4">
          <w:rPr>
            <w:rFonts w:ascii="Segoe UI" w:hAnsi="Segoe UI" w:cs="Segoe UI"/>
            <w:sz w:val="24"/>
            <w:szCs w:val="24"/>
            <w:lang w:val="en-US" w:eastAsia="ru-RU"/>
          </w:rPr>
          <w:delText>topic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. In the </w:t>
      </w:r>
      <w:r w:rsidRPr="003B1AD8">
        <w:rPr>
          <w:rFonts w:ascii="Segoe UI" w:hAnsi="Segoe UI" w:cs="Segoe UI"/>
          <w:b/>
          <w:bCs/>
          <w:sz w:val="24"/>
          <w:szCs w:val="24"/>
          <w:lang w:val="en-US" w:eastAsia="ru-RU"/>
        </w:rPr>
        <w:t>Register type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field, select </w:t>
      </w:r>
      <w:r w:rsidRPr="003B1AD8">
        <w:rPr>
          <w:rFonts w:ascii="Segoe UI" w:hAnsi="Segoe UI" w:cs="Segoe UI"/>
          <w:b/>
          <w:bCs/>
          <w:sz w:val="24"/>
          <w:szCs w:val="24"/>
          <w:lang w:val="en-US" w:eastAsia="ru-RU"/>
        </w:rPr>
        <w:t>Deferrals</w:t>
      </w:r>
      <w:r w:rsidRPr="003B1AD8">
        <w:rPr>
          <w:rFonts w:ascii="Segoe UI" w:hAnsi="Segoe UI" w:cs="Segoe UI"/>
          <w:sz w:val="24"/>
          <w:szCs w:val="24"/>
          <w:lang w:val="en-US" w:eastAsia="ru-RU"/>
        </w:rPr>
        <w:t>.</w:t>
      </w:r>
    </w:p>
    <w:p w14:paraId="0F34E0A0" w14:textId="25F4E026" w:rsidR="0016677D" w:rsidRPr="003B1AD8" w:rsidRDefault="0016677D" w:rsidP="008135D0">
      <w:pPr>
        <w:pStyle w:val="Heading2"/>
        <w:rPr>
          <w:lang w:val="en-US"/>
        </w:rPr>
      </w:pPr>
      <w:bookmarkStart w:id="378" w:name="_Toc45120857"/>
      <w:r w:rsidRPr="003B1AD8">
        <w:rPr>
          <w:lang w:val="en-US"/>
        </w:rPr>
        <w:t>Examples</w:t>
      </w:r>
      <w:bookmarkEnd w:id="378"/>
    </w:p>
    <w:p w14:paraId="1478755C" w14:textId="5EDC8CC1" w:rsidR="00E25354" w:rsidRPr="00CB771E" w:rsidRDefault="00E25354" w:rsidP="001229CC">
      <w:pPr>
        <w:spacing w:before="240" w:after="0" w:line="360" w:lineRule="auto"/>
        <w:rPr>
          <w:rFonts w:ascii="Segoe UI" w:hAnsi="Segoe UI" w:cs="Segoe UI"/>
          <w:sz w:val="24"/>
          <w:szCs w:val="24"/>
          <w:lang w:val="en-US"/>
        </w:rPr>
      </w:pPr>
      <w:r w:rsidRPr="003B1AD8">
        <w:rPr>
          <w:rFonts w:ascii="Segoe UI" w:hAnsi="Segoe UI" w:cs="Segoe UI"/>
          <w:sz w:val="24"/>
          <w:szCs w:val="24"/>
          <w:lang w:val="en-US"/>
        </w:rPr>
        <w:t xml:space="preserve">The </w:t>
      </w:r>
      <w:ins w:id="379" w:author="Kristin Fender" w:date="2020-08-06T11:09:00Z">
        <w:r w:rsidR="00E00562" w:rsidRPr="003B1AD8">
          <w:rPr>
            <w:rFonts w:ascii="Segoe UI" w:hAnsi="Segoe UI" w:cs="Segoe UI"/>
            <w:sz w:val="24"/>
            <w:szCs w:val="24"/>
            <w:lang w:val="en-US"/>
          </w:rPr>
          <w:t xml:space="preserve">following two 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 xml:space="preserve">examples </w:t>
      </w:r>
      <w:ins w:id="380" w:author="Kristin Fender" w:date="2020-08-06T11:09:00Z">
        <w:r w:rsidR="00E00562" w:rsidRPr="003B1AD8">
          <w:rPr>
            <w:rFonts w:ascii="Segoe UI" w:hAnsi="Segoe UI" w:cs="Segoe UI"/>
            <w:sz w:val="24"/>
            <w:szCs w:val="24"/>
            <w:lang w:val="en-US"/>
          </w:rPr>
          <w:t xml:space="preserve">use the </w:t>
        </w:r>
      </w:ins>
      <w:del w:id="381" w:author="Kristin Fender" w:date="2020-08-06T11:09:00Z">
        <w:r w:rsidRPr="003B1AD8" w:rsidDel="00E00562">
          <w:rPr>
            <w:rFonts w:ascii="Segoe UI" w:hAnsi="Segoe UI" w:cs="Segoe UI"/>
            <w:b/>
            <w:bCs/>
            <w:sz w:val="24"/>
            <w:szCs w:val="24"/>
            <w:lang w:val="en-US"/>
            <w:rPrChange w:id="382" w:author="Chris Read" w:date="2020-08-31T10:13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delText xml:space="preserve">are based on the </w:delText>
        </w:r>
      </w:del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383" w:author="Chris Read" w:date="2020-08-31T10:13:00Z">
            <w:rPr>
              <w:rFonts w:ascii="Segoe UI" w:hAnsi="Segoe UI" w:cs="Segoe UI"/>
              <w:sz w:val="24"/>
              <w:szCs w:val="24"/>
              <w:lang w:val="en-US"/>
            </w:rPr>
          </w:rPrChange>
        </w:rPr>
        <w:t>RUMF</w:t>
      </w:r>
      <w:r w:rsidRPr="003B1AD8">
        <w:rPr>
          <w:rFonts w:ascii="Segoe UI" w:hAnsi="Segoe UI" w:cs="Segoe UI"/>
          <w:sz w:val="24"/>
          <w:szCs w:val="24"/>
          <w:lang w:val="en-US"/>
        </w:rPr>
        <w:t xml:space="preserve"> company.</w:t>
      </w:r>
    </w:p>
    <w:p w14:paraId="2E29B0BA" w14:textId="0E09884B" w:rsidR="00635FE4" w:rsidRPr="003B1AD8" w:rsidRDefault="0016677D" w:rsidP="008135D0">
      <w:pPr>
        <w:pStyle w:val="Heading3"/>
        <w:rPr>
          <w:lang w:val="en-US"/>
        </w:rPr>
      </w:pPr>
      <w:bookmarkStart w:id="384" w:name="_Toc45120858"/>
      <w:r w:rsidRPr="0041340D">
        <w:rPr>
          <w:lang w:val="en-US"/>
        </w:rPr>
        <w:t>Example</w:t>
      </w:r>
      <w:ins w:id="385" w:author="Kristin Fender" w:date="2020-08-06T11:09:00Z">
        <w:r w:rsidR="00E00562" w:rsidRPr="003B1AD8">
          <w:rPr>
            <w:lang w:val="en-US"/>
          </w:rPr>
          <w:t>:</w:t>
        </w:r>
      </w:ins>
      <w:r w:rsidRPr="003B1AD8">
        <w:rPr>
          <w:lang w:val="en-US"/>
        </w:rPr>
        <w:t xml:space="preserve"> </w:t>
      </w:r>
      <w:del w:id="386" w:author="Christopher Read" w:date="2020-08-30T23:18:00Z">
        <w:r w:rsidRPr="003B1AD8" w:rsidDel="00832C4E">
          <w:rPr>
            <w:lang w:val="en-US"/>
          </w:rPr>
          <w:delText>of automatic d</w:delText>
        </w:r>
      </w:del>
      <w:ins w:id="387" w:author="Christopher Read" w:date="2020-08-30T23:18:00Z">
        <w:r w:rsidR="00832C4E" w:rsidRPr="003B1AD8">
          <w:rPr>
            <w:lang w:val="en-US"/>
          </w:rPr>
          <w:t>D</w:t>
        </w:r>
      </w:ins>
      <w:r w:rsidRPr="003B1AD8">
        <w:rPr>
          <w:lang w:val="en-US"/>
        </w:rPr>
        <w:t>eferral</w:t>
      </w:r>
      <w:ins w:id="388" w:author="Christopher Read" w:date="2020-08-30T23:18:00Z">
        <w:r w:rsidR="00832C4E" w:rsidRPr="003B1AD8">
          <w:rPr>
            <w:lang w:val="en-US"/>
          </w:rPr>
          <w:t>s</w:t>
        </w:r>
      </w:ins>
      <w:r w:rsidRPr="003B1AD8">
        <w:rPr>
          <w:lang w:val="en-US"/>
        </w:rPr>
        <w:t xml:space="preserve"> </w:t>
      </w:r>
      <w:ins w:id="389" w:author="Christopher Read" w:date="2020-08-30T23:18:00Z">
        <w:r w:rsidR="00832C4E" w:rsidRPr="003B1AD8">
          <w:rPr>
            <w:lang w:val="en-US"/>
          </w:rPr>
          <w:t xml:space="preserve">are automatically </w:t>
        </w:r>
      </w:ins>
      <w:del w:id="390" w:author="Christopher Read" w:date="2020-08-30T23:18:00Z">
        <w:r w:rsidRPr="003B1AD8" w:rsidDel="00832C4E">
          <w:rPr>
            <w:lang w:val="en-US"/>
          </w:rPr>
          <w:delText xml:space="preserve">creation </w:delText>
        </w:r>
      </w:del>
      <w:ins w:id="391" w:author="Christopher Read" w:date="2020-08-30T23:18:00Z">
        <w:r w:rsidR="00832C4E" w:rsidRPr="003B1AD8">
          <w:rPr>
            <w:lang w:val="en-US"/>
          </w:rPr>
          <w:t>created when</w:t>
        </w:r>
      </w:ins>
      <w:del w:id="392" w:author="Christopher Read" w:date="2020-08-30T23:18:00Z">
        <w:r w:rsidRPr="003B1AD8" w:rsidDel="00832C4E">
          <w:rPr>
            <w:lang w:val="en-US"/>
          </w:rPr>
          <w:delText>as a result of selling</w:delText>
        </w:r>
      </w:del>
      <w:r w:rsidRPr="003B1AD8">
        <w:rPr>
          <w:lang w:val="en-US"/>
        </w:rPr>
        <w:t xml:space="preserve"> fixed asset</w:t>
      </w:r>
      <w:ins w:id="393" w:author="Christopher Read" w:date="2020-08-30T23:18:00Z">
        <w:r w:rsidR="00832C4E" w:rsidRPr="003B1AD8">
          <w:rPr>
            <w:lang w:val="en-US"/>
          </w:rPr>
          <w:t>s are sold at a</w:t>
        </w:r>
      </w:ins>
      <w:del w:id="394" w:author="Christopher Read" w:date="2020-08-30T23:18:00Z">
        <w:r w:rsidRPr="003B1AD8" w:rsidDel="00832C4E">
          <w:rPr>
            <w:lang w:val="en-US"/>
          </w:rPr>
          <w:delText xml:space="preserve"> with</w:delText>
        </w:r>
      </w:del>
      <w:r w:rsidRPr="003B1AD8">
        <w:rPr>
          <w:lang w:val="en-US"/>
        </w:rPr>
        <w:t xml:space="preserve"> loss</w:t>
      </w:r>
      <w:bookmarkEnd w:id="384"/>
    </w:p>
    <w:p w14:paraId="5A106654" w14:textId="733CBFD7" w:rsidR="0016677D" w:rsidRPr="003B1AD8" w:rsidRDefault="0016677D" w:rsidP="00F25DBB">
      <w:pPr>
        <w:pStyle w:val="ListParagraph"/>
        <w:numPr>
          <w:ilvl w:val="0"/>
          <w:numId w:val="42"/>
        </w:numPr>
        <w:spacing w:after="0" w:line="360" w:lineRule="auto"/>
        <w:rPr>
          <w:rFonts w:ascii="Segoe UI" w:hAnsi="Segoe UI" w:cs="Segoe UI"/>
          <w:sz w:val="24"/>
          <w:szCs w:val="24"/>
          <w:lang w:val="en-US"/>
        </w:rPr>
      </w:pPr>
      <w:commentRangeStart w:id="395"/>
      <w:commentRangeStart w:id="396"/>
      <w:r w:rsidRPr="003B1AD8">
        <w:rPr>
          <w:rFonts w:ascii="Segoe UI" w:hAnsi="Segoe UI" w:cs="Segoe UI"/>
          <w:sz w:val="24"/>
          <w:szCs w:val="24"/>
          <w:lang w:val="en-US"/>
        </w:rPr>
        <w:t xml:space="preserve">On the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</w:rPr>
        <w:t>Deferrals groups</w:t>
      </w:r>
      <w:r w:rsidRPr="003B1AD8">
        <w:rPr>
          <w:rFonts w:ascii="Segoe UI" w:hAnsi="Segoe UI" w:cs="Segoe UI"/>
          <w:sz w:val="24"/>
          <w:szCs w:val="24"/>
          <w:lang w:val="en-US"/>
        </w:rPr>
        <w:t xml:space="preserve"> page</w:t>
      </w:r>
      <w:commentRangeEnd w:id="395"/>
      <w:r w:rsidR="00E00562" w:rsidRPr="003B1AD8">
        <w:rPr>
          <w:rStyle w:val="CommentReference"/>
          <w:rFonts w:ascii="Calibri" w:eastAsia="Calibri" w:hAnsi="Calibri" w:cs="Times New Roman"/>
          <w:lang w:val="en-US" w:eastAsia="ru-RU"/>
        </w:rPr>
        <w:commentReference w:id="395"/>
      </w:r>
      <w:commentRangeEnd w:id="396"/>
      <w:r w:rsidR="00D53AE5">
        <w:rPr>
          <w:rStyle w:val="CommentReference"/>
          <w:rFonts w:ascii="Calibri" w:eastAsia="Calibri" w:hAnsi="Calibri" w:cs="Times New Roman"/>
          <w:lang w:eastAsia="ru-RU"/>
        </w:rPr>
        <w:commentReference w:id="396"/>
      </w:r>
      <w:ins w:id="397" w:author="Anastasia Yashenina" w:date="2020-11-05T17:37:00Z">
        <w:r w:rsidR="00D53AE5">
          <w:rPr>
            <w:rFonts w:ascii="Segoe UI" w:hAnsi="Segoe UI" w:cs="Segoe UI"/>
            <w:sz w:val="24"/>
            <w:szCs w:val="24"/>
            <w:lang w:val="en-US"/>
          </w:rPr>
          <w:t xml:space="preserve"> (</w:t>
        </w:r>
        <w:r w:rsidR="00D53AE5" w:rsidRPr="00D53AE5">
          <w:rPr>
            <w:rFonts w:ascii="Segoe UI" w:hAnsi="Segoe UI" w:cs="Segoe UI"/>
            <w:b/>
            <w:bCs/>
            <w:sz w:val="24"/>
            <w:szCs w:val="24"/>
            <w:lang w:val="en-US"/>
            <w:rPrChange w:id="398" w:author="Anastasia Yashenina" w:date="2020-11-05T17:37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t>General ledger &gt; Deferrals</w:t>
        </w:r>
        <w:r w:rsidR="00D53AE5">
          <w:rPr>
            <w:rFonts w:ascii="Segoe UI" w:hAnsi="Segoe UI" w:cs="Segoe UI"/>
            <w:sz w:val="24"/>
            <w:szCs w:val="24"/>
            <w:lang w:val="en-US"/>
          </w:rPr>
          <w:t>)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>, create the following deferrals group</w:t>
      </w:r>
      <w:del w:id="399" w:author="Chris Read" w:date="2020-08-27T18:33:00Z">
        <w:r w:rsidRPr="003B1AD8" w:rsidDel="0005322A">
          <w:rPr>
            <w:rFonts w:ascii="Segoe UI" w:hAnsi="Segoe UI" w:cs="Segoe UI"/>
            <w:sz w:val="24"/>
            <w:szCs w:val="24"/>
            <w:lang w:val="en-US"/>
          </w:rPr>
          <w:delText>s</w:delText>
        </w:r>
      </w:del>
      <w:ins w:id="400" w:author="Chris Read" w:date="2020-08-27T14:37:00Z">
        <w:r w:rsidR="00081CAD" w:rsidRPr="003B1AD8">
          <w:rPr>
            <w:rFonts w:ascii="Segoe UI" w:hAnsi="Segoe UI" w:cs="Segoe UI"/>
            <w:sz w:val="24"/>
            <w:szCs w:val="24"/>
            <w:lang w:val="en-US"/>
          </w:rPr>
          <w:t>.</w:t>
        </w:r>
      </w:ins>
      <w:del w:id="401" w:author="Chris Read" w:date="2020-08-27T14:37:00Z">
        <w:r w:rsidRPr="003B1AD8" w:rsidDel="00081CAD">
          <w:rPr>
            <w:rFonts w:ascii="Segoe UI" w:hAnsi="Segoe UI" w:cs="Segoe UI"/>
            <w:sz w:val="24"/>
            <w:szCs w:val="24"/>
            <w:lang w:val="en-US"/>
          </w:rPr>
          <w:delText>: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73"/>
        <w:gridCol w:w="1296"/>
        <w:gridCol w:w="1467"/>
        <w:gridCol w:w="1418"/>
        <w:gridCol w:w="2268"/>
        <w:gridCol w:w="1121"/>
      </w:tblGrid>
      <w:tr w:rsidR="000D0DB5" w:rsidRPr="003B1AD8" w14:paraId="765F5F0A" w14:textId="77777777" w:rsidTr="00081CAD">
        <w:trPr>
          <w:tblHeader/>
        </w:trPr>
        <w:tc>
          <w:tcPr>
            <w:tcW w:w="17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423279B6" w14:textId="77777777" w:rsidR="000D0DB5" w:rsidRPr="003B1AD8" w:rsidRDefault="000D0DB5" w:rsidP="0050690C">
            <w:pPr>
              <w:pStyle w:val="a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Deferrals group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57402C0" w14:textId="77777777" w:rsidR="000D0DB5" w:rsidRPr="003B1AD8" w:rsidRDefault="000D0DB5" w:rsidP="0050690C">
            <w:pPr>
              <w:pStyle w:val="a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Model number</w:t>
            </w: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6E9A4C19" w14:textId="79C0BC0B" w:rsidR="000D0DB5" w:rsidRPr="003B1AD8" w:rsidRDefault="000D0DB5" w:rsidP="0050690C">
            <w:pPr>
              <w:pStyle w:val="a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Writ</w:t>
            </w:r>
            <w:ins w:id="402" w:author="Kristin Fender" w:date="2020-08-06T11:10:00Z">
              <w:r w:rsidR="00E00562" w:rsidRPr="003B1AD8">
                <w:rPr>
                  <w:rFonts w:ascii="Segoe UI" w:hAnsi="Segoe UI" w:cs="Segoe UI"/>
                  <w:b/>
                  <w:color w:val="FFFFFF" w:themeColor="background1"/>
                  <w:sz w:val="24"/>
                  <w:szCs w:val="24"/>
                  <w:lang w:val="en-US"/>
                </w:rPr>
                <w:t>e-</w:t>
              </w:r>
            </w:ins>
            <w:del w:id="403" w:author="Kristin Fender" w:date="2020-08-06T11:10:00Z">
              <w:r w:rsidRPr="003B1AD8" w:rsidDel="00E00562">
                <w:rPr>
                  <w:rFonts w:ascii="Segoe UI" w:hAnsi="Segoe UI" w:cs="Segoe UI"/>
                  <w:b/>
                  <w:color w:val="FFFFFF" w:themeColor="background1"/>
                  <w:sz w:val="24"/>
                  <w:szCs w:val="24"/>
                  <w:lang w:val="en-US"/>
                </w:rPr>
                <w:delText xml:space="preserve">ing </w:delText>
              </w:r>
            </w:del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off method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30665ECF" w14:textId="0103164A" w:rsidR="000D0DB5" w:rsidRPr="003B1AD8" w:rsidRDefault="000D0DB5" w:rsidP="0050690C">
            <w:pPr>
              <w:pStyle w:val="a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Writ</w:t>
            </w:r>
            <w:ins w:id="404" w:author="Kristin Fender" w:date="2020-08-06T11:10:00Z">
              <w:r w:rsidR="00E00562" w:rsidRPr="003B1AD8">
                <w:rPr>
                  <w:rFonts w:ascii="Segoe UI" w:hAnsi="Segoe UI" w:cs="Segoe UI"/>
                  <w:b/>
                  <w:color w:val="FFFFFF" w:themeColor="background1"/>
                  <w:sz w:val="24"/>
                  <w:szCs w:val="24"/>
                  <w:lang w:val="en-US"/>
                </w:rPr>
                <w:t>e-</w:t>
              </w:r>
            </w:ins>
            <w:del w:id="405" w:author="Kristin Fender" w:date="2020-08-06T11:10:00Z">
              <w:r w:rsidRPr="003B1AD8" w:rsidDel="00E00562">
                <w:rPr>
                  <w:rFonts w:ascii="Segoe UI" w:hAnsi="Segoe UI" w:cs="Segoe UI"/>
                  <w:b/>
                  <w:color w:val="FFFFFF" w:themeColor="background1"/>
                  <w:sz w:val="24"/>
                  <w:szCs w:val="24"/>
                  <w:lang w:val="en-US"/>
                </w:rPr>
                <w:delText xml:space="preserve">ing </w:delText>
              </w:r>
            </w:del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off time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624FEB43" w14:textId="4DB945F0" w:rsidR="000D0DB5" w:rsidRPr="003B1AD8" w:rsidRDefault="000D0DB5" w:rsidP="0050690C">
            <w:pPr>
              <w:pStyle w:val="a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Beginning date of writ</w:t>
            </w:r>
            <w:ins w:id="406" w:author="Kristin Fender" w:date="2020-08-06T11:10:00Z">
              <w:r w:rsidR="00E00562" w:rsidRPr="003B1AD8">
                <w:rPr>
                  <w:rFonts w:ascii="Segoe UI" w:hAnsi="Segoe UI" w:cs="Segoe UI"/>
                  <w:b/>
                  <w:color w:val="FFFFFF" w:themeColor="background1"/>
                  <w:sz w:val="24"/>
                  <w:szCs w:val="24"/>
                  <w:lang w:val="en-US"/>
                </w:rPr>
                <w:t>e-</w:t>
              </w:r>
            </w:ins>
            <w:del w:id="407" w:author="Kristin Fender" w:date="2020-08-06T11:10:00Z">
              <w:r w:rsidRPr="003B1AD8" w:rsidDel="00E00562">
                <w:rPr>
                  <w:rFonts w:ascii="Segoe UI" w:hAnsi="Segoe UI" w:cs="Segoe UI"/>
                  <w:b/>
                  <w:color w:val="FFFFFF" w:themeColor="background1"/>
                  <w:sz w:val="24"/>
                  <w:szCs w:val="24"/>
                  <w:lang w:val="en-US"/>
                </w:rPr>
                <w:delText xml:space="preserve">ing </w:delText>
              </w:r>
            </w:del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off</w:t>
            </w:r>
          </w:p>
        </w:tc>
        <w:tc>
          <w:tcPr>
            <w:tcW w:w="11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F014ECB" w14:textId="77777777" w:rsidR="000D0DB5" w:rsidRPr="003B1AD8" w:rsidRDefault="000D0DB5" w:rsidP="0050690C">
            <w:pPr>
              <w:pStyle w:val="a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Disposal date</w:t>
            </w:r>
          </w:p>
        </w:tc>
      </w:tr>
      <w:tr w:rsidR="000D0DB5" w:rsidRPr="003B1AD8" w14:paraId="56B47703" w14:textId="77777777" w:rsidTr="00081CAD">
        <w:tc>
          <w:tcPr>
            <w:tcW w:w="1773" w:type="dxa"/>
            <w:tcBorders>
              <w:top w:val="single" w:sz="4" w:space="0" w:color="4472C4" w:themeColor="accent1"/>
            </w:tcBorders>
          </w:tcPr>
          <w:p w14:paraId="43CE0AED" w14:textId="77777777" w:rsidR="000D0DB5" w:rsidRPr="00CB771E" w:rsidRDefault="000D0DB5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Yearly</w:t>
            </w:r>
          </w:p>
        </w:tc>
        <w:tc>
          <w:tcPr>
            <w:tcW w:w="1296" w:type="dxa"/>
            <w:tcBorders>
              <w:top w:val="single" w:sz="4" w:space="0" w:color="4472C4" w:themeColor="accent1"/>
            </w:tcBorders>
          </w:tcPr>
          <w:p w14:paraId="52860F85" w14:textId="77777777" w:rsidR="000D0DB5" w:rsidRPr="003B1AD8" w:rsidRDefault="000D0DB5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TAX</w:t>
            </w:r>
          </w:p>
        </w:tc>
        <w:tc>
          <w:tcPr>
            <w:tcW w:w="1467" w:type="dxa"/>
            <w:tcBorders>
              <w:top w:val="single" w:sz="4" w:space="0" w:color="4472C4" w:themeColor="accent1"/>
            </w:tcBorders>
          </w:tcPr>
          <w:p w14:paraId="7C0E50F5" w14:textId="77777777" w:rsidR="000D0DB5" w:rsidRPr="003B1AD8" w:rsidRDefault="000D0DB5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Linear</w:t>
            </w:r>
          </w:p>
        </w:tc>
        <w:tc>
          <w:tcPr>
            <w:tcW w:w="1418" w:type="dxa"/>
            <w:tcBorders>
              <w:top w:val="single" w:sz="4" w:space="0" w:color="4472C4" w:themeColor="accent1"/>
            </w:tcBorders>
          </w:tcPr>
          <w:p w14:paraId="4C44B992" w14:textId="77777777" w:rsidR="000D0DB5" w:rsidRPr="003B1AD8" w:rsidRDefault="000D0DB5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12</w:t>
            </w:r>
          </w:p>
        </w:tc>
        <w:tc>
          <w:tcPr>
            <w:tcW w:w="2268" w:type="dxa"/>
            <w:tcBorders>
              <w:top w:val="single" w:sz="4" w:space="0" w:color="4472C4" w:themeColor="accent1"/>
            </w:tcBorders>
          </w:tcPr>
          <w:p w14:paraId="038FE58B" w14:textId="77777777" w:rsidR="000D0DB5" w:rsidRPr="003B1AD8" w:rsidRDefault="000D0DB5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Creation date start</w:t>
            </w:r>
          </w:p>
        </w:tc>
        <w:tc>
          <w:tcPr>
            <w:tcW w:w="1121" w:type="dxa"/>
            <w:tcBorders>
              <w:top w:val="single" w:sz="4" w:space="0" w:color="4472C4" w:themeColor="accent1"/>
            </w:tcBorders>
          </w:tcPr>
          <w:p w14:paraId="4265AE42" w14:textId="77777777" w:rsidR="000D0DB5" w:rsidRPr="003B1AD8" w:rsidRDefault="000D0DB5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Year end</w:t>
            </w:r>
          </w:p>
        </w:tc>
      </w:tr>
    </w:tbl>
    <w:p w14:paraId="64469377" w14:textId="03E1488C" w:rsidR="0016677D" w:rsidRPr="003B1AD8" w:rsidRDefault="0016677D" w:rsidP="0016677D">
      <w:pPr>
        <w:pStyle w:val="ListParagraph"/>
        <w:numPr>
          <w:ilvl w:val="0"/>
          <w:numId w:val="42"/>
        </w:numPr>
        <w:spacing w:before="240" w:after="0" w:line="360" w:lineRule="auto"/>
        <w:rPr>
          <w:rFonts w:ascii="Segoe UI" w:hAnsi="Segoe UI" w:cs="Segoe UI"/>
          <w:sz w:val="24"/>
          <w:szCs w:val="24"/>
          <w:lang w:val="en-US"/>
        </w:rPr>
      </w:pPr>
      <w:commentRangeStart w:id="408"/>
      <w:commentRangeStart w:id="409"/>
      <w:r w:rsidRPr="003B1AD8">
        <w:rPr>
          <w:rFonts w:ascii="Segoe UI" w:hAnsi="Segoe UI" w:cs="Segoe UI"/>
          <w:sz w:val="24"/>
          <w:szCs w:val="24"/>
          <w:lang w:val="en-US"/>
        </w:rPr>
        <w:t xml:space="preserve">On the </w:t>
      </w:r>
      <w:r w:rsidRPr="00CB771E">
        <w:rPr>
          <w:rFonts w:ascii="Segoe UI" w:hAnsi="Segoe UI" w:cs="Segoe UI"/>
          <w:b/>
          <w:bCs/>
          <w:sz w:val="24"/>
          <w:szCs w:val="24"/>
          <w:lang w:val="en-US"/>
        </w:rPr>
        <w:t>Expense and income codes</w:t>
      </w:r>
      <w:r w:rsidRPr="003B1AD8">
        <w:rPr>
          <w:rFonts w:ascii="Segoe UI" w:hAnsi="Segoe UI" w:cs="Segoe UI"/>
          <w:sz w:val="24"/>
          <w:szCs w:val="24"/>
          <w:lang w:val="en-US"/>
          <w:rPrChange w:id="410" w:author="Chris Read" w:date="2020-08-31T10:13:00Z">
            <w:rPr>
              <w:rFonts w:ascii="Segoe UI" w:hAnsi="Segoe UI" w:cs="Segoe UI"/>
              <w:b/>
              <w:bCs/>
              <w:sz w:val="24"/>
              <w:szCs w:val="24"/>
              <w:lang w:val="en-US"/>
            </w:rPr>
          </w:rPrChange>
        </w:rPr>
        <w:t xml:space="preserve"> </w:t>
      </w:r>
      <w:r w:rsidRPr="003B1AD8">
        <w:rPr>
          <w:rFonts w:ascii="Segoe UI" w:hAnsi="Segoe UI" w:cs="Segoe UI"/>
          <w:sz w:val="24"/>
          <w:szCs w:val="24"/>
          <w:lang w:val="en-US"/>
        </w:rPr>
        <w:t>page</w:t>
      </w:r>
      <w:commentRangeEnd w:id="408"/>
      <w:r w:rsidR="00E00562" w:rsidRPr="003B1AD8">
        <w:rPr>
          <w:rStyle w:val="CommentReference"/>
          <w:rFonts w:ascii="Calibri" w:eastAsia="Calibri" w:hAnsi="Calibri" w:cs="Times New Roman"/>
          <w:lang w:val="en-US" w:eastAsia="ru-RU"/>
        </w:rPr>
        <w:commentReference w:id="408"/>
      </w:r>
      <w:commentRangeEnd w:id="409"/>
      <w:r w:rsidR="00D53AE5">
        <w:rPr>
          <w:rStyle w:val="CommentReference"/>
          <w:rFonts w:ascii="Calibri" w:eastAsia="Calibri" w:hAnsi="Calibri" w:cs="Times New Roman"/>
          <w:lang w:eastAsia="ru-RU"/>
        </w:rPr>
        <w:commentReference w:id="409"/>
      </w:r>
      <w:ins w:id="411" w:author="Anastasia Yashenina" w:date="2020-11-05T17:38:00Z">
        <w:r w:rsidR="00D53AE5">
          <w:rPr>
            <w:rFonts w:ascii="Segoe UI" w:hAnsi="Segoe UI" w:cs="Segoe UI"/>
            <w:sz w:val="24"/>
            <w:szCs w:val="24"/>
            <w:lang w:val="en-US"/>
          </w:rPr>
          <w:t xml:space="preserve"> (</w:t>
        </w:r>
        <w:r w:rsidR="00D53AE5" w:rsidRPr="00D53AE5">
          <w:rPr>
            <w:rFonts w:ascii="Segoe UI" w:hAnsi="Segoe UI" w:cs="Segoe UI"/>
            <w:b/>
            <w:bCs/>
            <w:sz w:val="24"/>
            <w:szCs w:val="24"/>
            <w:lang w:val="en-US"/>
            <w:rPrChange w:id="412" w:author="Anastasia Yashenina" w:date="2020-11-05T17:38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t>Tax &gt; Setup &gt; Profit tax &gt; Expense codes</w:t>
        </w:r>
        <w:r w:rsidR="00D53AE5">
          <w:rPr>
            <w:rFonts w:ascii="Segoe UI" w:hAnsi="Segoe UI" w:cs="Segoe UI"/>
            <w:sz w:val="24"/>
            <w:szCs w:val="24"/>
            <w:lang w:val="en-US"/>
          </w:rPr>
          <w:t>)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>, verify that the following expense codes are created</w:t>
      </w:r>
      <w:ins w:id="413" w:author="Chris Read" w:date="2020-08-27T14:37:00Z">
        <w:r w:rsidR="00081CAD" w:rsidRPr="003B1AD8">
          <w:rPr>
            <w:rFonts w:ascii="Segoe UI" w:hAnsi="Segoe UI" w:cs="Segoe UI"/>
            <w:sz w:val="24"/>
            <w:szCs w:val="24"/>
            <w:lang w:val="en-US"/>
          </w:rPr>
          <w:t>.</w:t>
        </w:r>
      </w:ins>
      <w:del w:id="414" w:author="Chris Read" w:date="2020-08-27T14:37:00Z">
        <w:r w:rsidRPr="003B1AD8" w:rsidDel="00081CAD">
          <w:rPr>
            <w:rFonts w:ascii="Segoe UI" w:hAnsi="Segoe UI" w:cs="Segoe UI"/>
            <w:sz w:val="24"/>
            <w:szCs w:val="24"/>
            <w:lang w:val="en-US"/>
          </w:rPr>
          <w:delText xml:space="preserve">: 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3261"/>
      </w:tblGrid>
      <w:tr w:rsidR="0016677D" w:rsidRPr="003B1AD8" w14:paraId="6134F041" w14:textId="77777777" w:rsidTr="00081CAD">
        <w:trPr>
          <w:tblHeader/>
        </w:trPr>
        <w:tc>
          <w:tcPr>
            <w:tcW w:w="18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02943338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Expense code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0A7DAFE8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Code type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12D2127B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Parent code</w:t>
            </w:r>
          </w:p>
        </w:tc>
        <w:tc>
          <w:tcPr>
            <w:tcW w:w="32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01BAFD3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Sales tax code</w:t>
            </w:r>
          </w:p>
        </w:tc>
      </w:tr>
      <w:tr w:rsidR="0016677D" w:rsidRPr="003B1AD8" w14:paraId="11FE4844" w14:textId="77777777" w:rsidTr="00081CAD">
        <w:tc>
          <w:tcPr>
            <w:tcW w:w="1838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6F1D175" w14:textId="77777777" w:rsidR="0016677D" w:rsidRPr="00CB771E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902000000</w:t>
            </w:r>
          </w:p>
        </w:tc>
        <w:tc>
          <w:tcPr>
            <w:tcW w:w="1418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5FD3D96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Issue</w:t>
            </w:r>
          </w:p>
        </w:tc>
        <w:tc>
          <w:tcPr>
            <w:tcW w:w="1842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F30734B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0C3C8E2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НП</w:t>
            </w:r>
          </w:p>
        </w:tc>
      </w:tr>
      <w:tr w:rsidR="0016677D" w:rsidRPr="003B1AD8" w14:paraId="5CE32CAE" w14:textId="77777777" w:rsidTr="00081CAD">
        <w:tc>
          <w:tcPr>
            <w:tcW w:w="1838" w:type="dxa"/>
            <w:tcBorders>
              <w:top w:val="single" w:sz="4" w:space="0" w:color="4472C4" w:themeColor="accent1"/>
            </w:tcBorders>
          </w:tcPr>
          <w:p w14:paraId="63271B16" w14:textId="77777777" w:rsidR="0016677D" w:rsidRPr="00CB771E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902030000</w:t>
            </w:r>
          </w:p>
        </w:tc>
        <w:tc>
          <w:tcPr>
            <w:tcW w:w="1418" w:type="dxa"/>
            <w:tcBorders>
              <w:top w:val="single" w:sz="4" w:space="0" w:color="4472C4" w:themeColor="accent1"/>
            </w:tcBorders>
          </w:tcPr>
          <w:p w14:paraId="6E4718A5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Issue</w:t>
            </w:r>
          </w:p>
        </w:tc>
        <w:tc>
          <w:tcPr>
            <w:tcW w:w="1842" w:type="dxa"/>
            <w:tcBorders>
              <w:top w:val="single" w:sz="4" w:space="0" w:color="4472C4" w:themeColor="accent1"/>
            </w:tcBorders>
          </w:tcPr>
          <w:p w14:paraId="3889633C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902000000</w:t>
            </w:r>
          </w:p>
        </w:tc>
        <w:tc>
          <w:tcPr>
            <w:tcW w:w="3261" w:type="dxa"/>
            <w:tcBorders>
              <w:top w:val="single" w:sz="4" w:space="0" w:color="4472C4" w:themeColor="accent1"/>
            </w:tcBorders>
          </w:tcPr>
          <w:p w14:paraId="09B0C0DA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НП</w:t>
            </w:r>
          </w:p>
        </w:tc>
      </w:tr>
    </w:tbl>
    <w:p w14:paraId="123605FA" w14:textId="6226E426" w:rsidR="0016677D" w:rsidRPr="003B1AD8" w:rsidRDefault="0016677D" w:rsidP="0016677D">
      <w:pPr>
        <w:pStyle w:val="ListParagraph"/>
        <w:numPr>
          <w:ilvl w:val="0"/>
          <w:numId w:val="42"/>
        </w:numPr>
        <w:spacing w:before="240" w:after="0" w:line="360" w:lineRule="auto"/>
        <w:rPr>
          <w:rFonts w:ascii="Segoe UI" w:hAnsi="Segoe UI" w:cs="Segoe UI"/>
          <w:sz w:val="24"/>
          <w:szCs w:val="24"/>
          <w:lang w:val="en-US"/>
        </w:rPr>
      </w:pPr>
      <w:commentRangeStart w:id="415"/>
      <w:commentRangeStart w:id="416"/>
      <w:r w:rsidRPr="00CB771E">
        <w:rPr>
          <w:rFonts w:ascii="Segoe UI" w:hAnsi="Segoe UI" w:cs="Segoe UI"/>
          <w:sz w:val="24"/>
          <w:szCs w:val="24"/>
          <w:lang w:val="en-US"/>
        </w:rPr>
        <w:t xml:space="preserve">On the </w:t>
      </w:r>
      <w:r w:rsidRPr="00CB771E">
        <w:rPr>
          <w:rFonts w:ascii="Segoe UI" w:hAnsi="Segoe UI" w:cs="Segoe UI"/>
          <w:b/>
          <w:bCs/>
          <w:sz w:val="24"/>
          <w:szCs w:val="24"/>
          <w:lang w:val="en-US"/>
        </w:rPr>
        <w:t>Depreciation groups</w:t>
      </w:r>
      <w:r w:rsidRPr="0041340D">
        <w:rPr>
          <w:rFonts w:ascii="Segoe UI" w:hAnsi="Segoe UI" w:cs="Segoe UI"/>
          <w:sz w:val="24"/>
          <w:szCs w:val="24"/>
          <w:lang w:val="en-US"/>
        </w:rPr>
        <w:t xml:space="preserve"> page</w:t>
      </w:r>
      <w:commentRangeEnd w:id="415"/>
      <w:r w:rsidR="00E00562" w:rsidRPr="00CB771E">
        <w:rPr>
          <w:rStyle w:val="CommentReference"/>
          <w:rFonts w:ascii="Calibri" w:eastAsia="Calibri" w:hAnsi="Calibri" w:cs="Times New Roman"/>
          <w:lang w:val="en-US" w:eastAsia="ru-RU"/>
        </w:rPr>
        <w:commentReference w:id="415"/>
      </w:r>
      <w:commentRangeEnd w:id="416"/>
      <w:r w:rsidR="00D53AE5">
        <w:rPr>
          <w:rStyle w:val="CommentReference"/>
          <w:rFonts w:ascii="Calibri" w:eastAsia="Calibri" w:hAnsi="Calibri" w:cs="Times New Roman"/>
          <w:lang w:eastAsia="ru-RU"/>
        </w:rPr>
        <w:commentReference w:id="416"/>
      </w:r>
      <w:ins w:id="417" w:author="Anastasia Yashenina" w:date="2020-11-05T17:39:00Z">
        <w:r w:rsidR="00D53AE5">
          <w:rPr>
            <w:rFonts w:ascii="Segoe UI" w:hAnsi="Segoe UI" w:cs="Segoe UI"/>
            <w:sz w:val="24"/>
            <w:szCs w:val="24"/>
            <w:lang w:val="en-US"/>
          </w:rPr>
          <w:t xml:space="preserve"> (</w:t>
        </w:r>
        <w:r w:rsidR="00D53AE5" w:rsidRPr="00D53AE5">
          <w:rPr>
            <w:rFonts w:ascii="Segoe UI" w:hAnsi="Segoe UI" w:cs="Segoe UI"/>
            <w:b/>
            <w:bCs/>
            <w:sz w:val="24"/>
            <w:szCs w:val="24"/>
            <w:lang w:val="en-US"/>
            <w:rPrChange w:id="418" w:author="Anastasia Yashenina" w:date="2020-11-05T17:39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t>Fixed assets (Russia) &gt; Setup &gt; Depreciation groups</w:t>
        </w:r>
        <w:r w:rsidR="00D53AE5">
          <w:rPr>
            <w:rFonts w:ascii="Segoe UI" w:hAnsi="Segoe UI" w:cs="Segoe UI"/>
            <w:sz w:val="24"/>
            <w:szCs w:val="24"/>
            <w:lang w:val="en-US"/>
          </w:rPr>
          <w:t>)</w:t>
        </w:r>
      </w:ins>
      <w:r w:rsidRPr="00CB771E">
        <w:rPr>
          <w:rFonts w:ascii="Segoe UI" w:hAnsi="Segoe UI" w:cs="Segoe UI"/>
          <w:sz w:val="24"/>
          <w:szCs w:val="24"/>
          <w:lang w:val="en-US"/>
        </w:rPr>
        <w:t xml:space="preserve">, </w:t>
      </w:r>
      <w:r w:rsidR="0050690C" w:rsidRPr="00CB771E">
        <w:rPr>
          <w:rFonts w:ascii="Segoe UI" w:hAnsi="Segoe UI" w:cs="Segoe UI"/>
          <w:sz w:val="24"/>
          <w:szCs w:val="24"/>
          <w:lang w:val="en-US"/>
        </w:rPr>
        <w:t>create</w:t>
      </w:r>
      <w:r w:rsidRPr="0041340D">
        <w:rPr>
          <w:rFonts w:ascii="Segoe UI" w:hAnsi="Segoe UI" w:cs="Segoe UI"/>
          <w:sz w:val="24"/>
          <w:szCs w:val="24"/>
          <w:lang w:val="en-US"/>
        </w:rPr>
        <w:t xml:space="preserve"> the </w:t>
      </w:r>
      <w:ins w:id="419" w:author="Chris Read" w:date="2020-08-27T18:33:00Z">
        <w:r w:rsidR="005A3969" w:rsidRPr="003B1AD8">
          <w:rPr>
            <w:rFonts w:ascii="Segoe UI" w:hAnsi="Segoe UI" w:cs="Segoe UI"/>
            <w:sz w:val="24"/>
            <w:szCs w:val="24"/>
            <w:lang w:val="en-US"/>
          </w:rPr>
          <w:t xml:space="preserve">following 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 xml:space="preserve">depreciation group </w:t>
      </w:r>
      <w:del w:id="420" w:author="Chris Read" w:date="2020-08-28T12:58:00Z">
        <w:r w:rsidRPr="003B1AD8" w:rsidDel="00F22080">
          <w:rPr>
            <w:rFonts w:ascii="Segoe UI" w:hAnsi="Segoe UI" w:cs="Segoe UI"/>
            <w:sz w:val="24"/>
            <w:szCs w:val="24"/>
            <w:lang w:val="en-US"/>
          </w:rPr>
          <w:delText xml:space="preserve">with </w:delText>
        </w:r>
      </w:del>
      <w:ins w:id="421" w:author="Chris Read" w:date="2020-08-28T12:58:00Z">
        <w:r w:rsidR="00F22080" w:rsidRPr="003B1AD8">
          <w:rPr>
            <w:rFonts w:ascii="Segoe UI" w:hAnsi="Segoe UI" w:cs="Segoe UI"/>
            <w:sz w:val="24"/>
            <w:szCs w:val="24"/>
            <w:lang w:val="en-US"/>
          </w:rPr>
          <w:t xml:space="preserve">that uses </w:t>
        </w:r>
      </w:ins>
      <w:ins w:id="422" w:author="Chris Read" w:date="2020-08-27T18:34:00Z">
        <w:r w:rsidR="005A3969" w:rsidRPr="003B1AD8">
          <w:rPr>
            <w:rFonts w:ascii="Segoe UI" w:hAnsi="Segoe UI" w:cs="Segoe UI"/>
            <w:sz w:val="24"/>
            <w:szCs w:val="24"/>
            <w:lang w:val="en-US"/>
          </w:rPr>
          <w:t xml:space="preserve">the </w:t>
        </w:r>
      </w:ins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423" w:author="Chris Read" w:date="2020-08-31T10:13:00Z">
            <w:rPr>
              <w:rFonts w:ascii="Segoe UI" w:hAnsi="Segoe UI" w:cs="Segoe UI"/>
              <w:sz w:val="24"/>
              <w:szCs w:val="24"/>
              <w:lang w:val="en-US"/>
            </w:rPr>
          </w:rPrChange>
        </w:rPr>
        <w:t>TAX</w:t>
      </w:r>
      <w:r w:rsidRPr="00CB771E">
        <w:rPr>
          <w:rFonts w:ascii="Segoe UI" w:hAnsi="Segoe UI" w:cs="Segoe UI"/>
          <w:sz w:val="24"/>
          <w:szCs w:val="24"/>
          <w:lang w:val="en-US"/>
        </w:rPr>
        <w:t xml:space="preserve"> value model</w:t>
      </w:r>
      <w:ins w:id="424" w:author="Kristin Fender" w:date="2020-08-06T11:11:00Z">
        <w:r w:rsidR="00E00562" w:rsidRPr="00CB771E">
          <w:rPr>
            <w:rFonts w:ascii="Segoe UI" w:hAnsi="Segoe UI" w:cs="Segoe UI"/>
            <w:sz w:val="24"/>
            <w:szCs w:val="24"/>
            <w:lang w:val="en-US"/>
          </w:rPr>
          <w:t>.</w:t>
        </w:r>
      </w:ins>
      <w:del w:id="425" w:author="Kristin Fender" w:date="2020-08-06T11:11:00Z">
        <w:r w:rsidRPr="003B1AD8" w:rsidDel="00E00562">
          <w:rPr>
            <w:rFonts w:ascii="Segoe UI" w:hAnsi="Segoe UI" w:cs="Segoe UI"/>
            <w:sz w:val="24"/>
            <w:szCs w:val="24"/>
            <w:lang w:val="en-US"/>
          </w:rPr>
          <w:delText>: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1275"/>
        <w:gridCol w:w="2126"/>
      </w:tblGrid>
      <w:tr w:rsidR="0016677D" w:rsidRPr="003B1AD8" w14:paraId="2E712401" w14:textId="77777777" w:rsidTr="00081CAD">
        <w:trPr>
          <w:tblHeader/>
        </w:trPr>
        <w:tc>
          <w:tcPr>
            <w:tcW w:w="17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3D8FF77A" w14:textId="77777777" w:rsidR="0016677D" w:rsidRPr="003B1AD8" w:rsidRDefault="0016677D" w:rsidP="0050690C">
            <w:pPr>
              <w:pStyle w:val="a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Depreciation group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5715CAE0" w14:textId="77777777" w:rsidR="0016677D" w:rsidRPr="003B1AD8" w:rsidRDefault="0016677D" w:rsidP="0050690C">
            <w:pPr>
              <w:pStyle w:val="a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Depreciation method</w:t>
            </w: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7A14DF1E" w14:textId="77777777" w:rsidR="0016677D" w:rsidRPr="003B1AD8" w:rsidRDefault="0016677D" w:rsidP="0050690C">
            <w:pPr>
              <w:pStyle w:val="a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Value model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0DC089BF" w14:textId="77777777" w:rsidR="0016677D" w:rsidRPr="003B1AD8" w:rsidRDefault="0016677D" w:rsidP="0050690C">
            <w:pPr>
              <w:pStyle w:val="a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Depreciation start date</w:t>
            </w:r>
          </w:p>
        </w:tc>
      </w:tr>
      <w:tr w:rsidR="0016677D" w:rsidRPr="003B1AD8" w14:paraId="0F81AF73" w14:textId="77777777" w:rsidTr="00081CAD">
        <w:tc>
          <w:tcPr>
            <w:tcW w:w="1702" w:type="dxa"/>
            <w:tcBorders>
              <w:top w:val="single" w:sz="4" w:space="0" w:color="4472C4" w:themeColor="accent1"/>
            </w:tcBorders>
          </w:tcPr>
          <w:p w14:paraId="457EF602" w14:textId="77777777" w:rsidR="0016677D" w:rsidRPr="00CB771E" w:rsidRDefault="0016677D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FA loss</w:t>
            </w:r>
          </w:p>
        </w:tc>
        <w:tc>
          <w:tcPr>
            <w:tcW w:w="1701" w:type="dxa"/>
            <w:tcBorders>
              <w:top w:val="single" w:sz="4" w:space="0" w:color="4472C4" w:themeColor="accent1"/>
            </w:tcBorders>
          </w:tcPr>
          <w:p w14:paraId="32B074AF" w14:textId="77777777" w:rsidR="0016677D" w:rsidRPr="003B1AD8" w:rsidRDefault="0016677D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Linear</w:t>
            </w:r>
          </w:p>
        </w:tc>
        <w:tc>
          <w:tcPr>
            <w:tcW w:w="1275" w:type="dxa"/>
            <w:tcBorders>
              <w:top w:val="single" w:sz="4" w:space="0" w:color="4472C4" w:themeColor="accent1"/>
            </w:tcBorders>
          </w:tcPr>
          <w:p w14:paraId="36791BC4" w14:textId="77777777" w:rsidR="0016677D" w:rsidRPr="003B1AD8" w:rsidRDefault="0016677D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TAX</w:t>
            </w:r>
          </w:p>
        </w:tc>
        <w:tc>
          <w:tcPr>
            <w:tcW w:w="2126" w:type="dxa"/>
            <w:tcBorders>
              <w:top w:val="single" w:sz="4" w:space="0" w:color="4472C4" w:themeColor="accent1"/>
            </w:tcBorders>
          </w:tcPr>
          <w:p w14:paraId="5F2AFEE6" w14:textId="77777777" w:rsidR="0016677D" w:rsidRPr="003B1AD8" w:rsidRDefault="0016677D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 xml:space="preserve">Next </w:t>
            </w:r>
            <w:proofErr w:type="gramStart"/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month</w:t>
            </w:r>
            <w:proofErr w:type="gramEnd"/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 xml:space="preserve"> start</w:t>
            </w:r>
          </w:p>
        </w:tc>
      </w:tr>
    </w:tbl>
    <w:p w14:paraId="7D3485D9" w14:textId="37D830BB" w:rsidR="0016677D" w:rsidRPr="003B1AD8" w:rsidRDefault="0016677D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Segoe UI" w:hAnsi="Segoe UI" w:cs="Segoe UI"/>
          <w:sz w:val="24"/>
          <w:szCs w:val="24"/>
          <w:lang w:val="en-US"/>
        </w:rPr>
        <w:pPrChange w:id="426" w:author="Kristin Fender" w:date="2020-08-06T11:11:00Z">
          <w:pPr>
            <w:pStyle w:val="ListParagraph"/>
            <w:spacing w:before="240" w:after="240" w:line="240" w:lineRule="auto"/>
            <w:ind w:left="0"/>
          </w:pPr>
        </w:pPrChange>
      </w:pPr>
      <w:r w:rsidRPr="00CB771E">
        <w:rPr>
          <w:rFonts w:ascii="Segoe UI" w:hAnsi="Segoe UI" w:cs="Segoe UI"/>
          <w:sz w:val="24"/>
          <w:szCs w:val="24"/>
          <w:lang w:val="en-US"/>
        </w:rPr>
        <w:t xml:space="preserve">On the </w:t>
      </w:r>
      <w:r w:rsidRPr="00CB771E">
        <w:rPr>
          <w:rFonts w:ascii="Segoe UI" w:hAnsi="Segoe UI" w:cs="Segoe UI"/>
          <w:b/>
          <w:bCs/>
          <w:sz w:val="24"/>
          <w:szCs w:val="24"/>
          <w:lang w:val="en-US"/>
        </w:rPr>
        <w:t>Deferrals</w:t>
      </w:r>
      <w:r w:rsidRPr="0041340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1340D">
        <w:rPr>
          <w:rFonts w:ascii="Segoe UI" w:hAnsi="Segoe UI" w:cs="Segoe UI"/>
          <w:sz w:val="24"/>
          <w:szCs w:val="24"/>
          <w:lang w:val="en-US"/>
        </w:rPr>
        <w:t>FastTab</w:t>
      </w:r>
      <w:proofErr w:type="spellEnd"/>
      <w:r w:rsidRPr="0041340D">
        <w:rPr>
          <w:rFonts w:ascii="Segoe UI" w:hAnsi="Segoe UI" w:cs="Segoe UI"/>
          <w:sz w:val="24"/>
          <w:szCs w:val="24"/>
          <w:lang w:val="en-US"/>
        </w:rPr>
        <w:t>, create the following line</w:t>
      </w:r>
      <w:del w:id="427" w:author="Chris Read" w:date="2020-08-27T18:34:00Z">
        <w:r w:rsidRPr="003B1AD8" w:rsidDel="00114E87">
          <w:rPr>
            <w:rFonts w:ascii="Segoe UI" w:hAnsi="Segoe UI" w:cs="Segoe UI"/>
            <w:sz w:val="24"/>
            <w:szCs w:val="24"/>
            <w:lang w:val="en-US"/>
          </w:rPr>
          <w:delText>s</w:delText>
        </w:r>
      </w:del>
      <w:ins w:id="428" w:author="Chris Read" w:date="2020-08-27T14:37:00Z">
        <w:r w:rsidR="00081CAD" w:rsidRPr="003B1AD8">
          <w:rPr>
            <w:rFonts w:ascii="Segoe UI" w:hAnsi="Segoe UI" w:cs="Segoe UI"/>
            <w:sz w:val="24"/>
            <w:szCs w:val="24"/>
            <w:lang w:val="en-US"/>
          </w:rPr>
          <w:t>.</w:t>
        </w:r>
      </w:ins>
      <w:del w:id="429" w:author="Chris Read" w:date="2020-08-27T14:37:00Z">
        <w:r w:rsidRPr="003B1AD8" w:rsidDel="00081CAD">
          <w:rPr>
            <w:rFonts w:ascii="Segoe UI" w:hAnsi="Segoe UI" w:cs="Segoe UI"/>
            <w:sz w:val="24"/>
            <w:szCs w:val="24"/>
            <w:lang w:val="en-US"/>
          </w:rPr>
          <w:delText>: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3"/>
        <w:gridCol w:w="2126"/>
        <w:gridCol w:w="2126"/>
      </w:tblGrid>
      <w:tr w:rsidR="0016677D" w:rsidRPr="003B1AD8" w14:paraId="13F00243" w14:textId="77777777" w:rsidTr="00081CAD">
        <w:trPr>
          <w:tblHeader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62FFC313" w14:textId="77777777" w:rsidR="0016677D" w:rsidRPr="003B1AD8" w:rsidRDefault="0016677D" w:rsidP="0050690C">
            <w:pPr>
              <w:pStyle w:val="a"/>
              <w:spacing w:line="276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lastRenderedPageBreak/>
              <w:t>Model number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08EBA9D0" w14:textId="77777777" w:rsidR="0016677D" w:rsidRPr="003B1AD8" w:rsidRDefault="0016677D" w:rsidP="0050690C">
            <w:pPr>
              <w:pStyle w:val="a"/>
              <w:spacing w:line="276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Deferrals group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53DE5858" w14:textId="77777777" w:rsidR="0016677D" w:rsidRPr="003B1AD8" w:rsidRDefault="0016677D" w:rsidP="0050690C">
            <w:pPr>
              <w:pStyle w:val="a"/>
              <w:spacing w:line="276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Expense code</w:t>
            </w:r>
          </w:p>
        </w:tc>
      </w:tr>
      <w:tr w:rsidR="0016677D" w:rsidRPr="003B1AD8" w14:paraId="2927FDC8" w14:textId="77777777" w:rsidTr="00081CAD">
        <w:tc>
          <w:tcPr>
            <w:tcW w:w="1843" w:type="dxa"/>
            <w:tcBorders>
              <w:top w:val="single" w:sz="4" w:space="0" w:color="4472C4" w:themeColor="accent1"/>
            </w:tcBorders>
          </w:tcPr>
          <w:p w14:paraId="79937318" w14:textId="77777777" w:rsidR="0016677D" w:rsidRPr="00CB771E" w:rsidRDefault="0016677D" w:rsidP="0050690C">
            <w:pPr>
              <w:pStyle w:val="a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TAX</w:t>
            </w:r>
          </w:p>
        </w:tc>
        <w:tc>
          <w:tcPr>
            <w:tcW w:w="2126" w:type="dxa"/>
            <w:tcBorders>
              <w:top w:val="single" w:sz="4" w:space="0" w:color="4472C4" w:themeColor="accent1"/>
            </w:tcBorders>
          </w:tcPr>
          <w:p w14:paraId="28B346BF" w14:textId="77777777" w:rsidR="0016677D" w:rsidRPr="003B1AD8" w:rsidRDefault="0016677D" w:rsidP="0050690C">
            <w:pPr>
              <w:pStyle w:val="a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Yearly</w:t>
            </w:r>
          </w:p>
        </w:tc>
        <w:tc>
          <w:tcPr>
            <w:tcW w:w="2126" w:type="dxa"/>
            <w:tcBorders>
              <w:top w:val="single" w:sz="4" w:space="0" w:color="4472C4" w:themeColor="accent1"/>
            </w:tcBorders>
          </w:tcPr>
          <w:p w14:paraId="00ADDDF0" w14:textId="77777777" w:rsidR="0016677D" w:rsidRPr="003B1AD8" w:rsidRDefault="0016677D" w:rsidP="0050690C">
            <w:pPr>
              <w:pStyle w:val="a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902030000</w:t>
            </w:r>
          </w:p>
        </w:tc>
      </w:tr>
    </w:tbl>
    <w:p w14:paraId="7E3FA0F8" w14:textId="29C8B8B0" w:rsidR="0016677D" w:rsidRPr="003B1AD8" w:rsidRDefault="0016677D" w:rsidP="0016677D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Segoe UI" w:hAnsi="Segoe UI" w:cs="Segoe UI"/>
          <w:sz w:val="24"/>
          <w:szCs w:val="24"/>
          <w:lang w:val="en-US"/>
        </w:rPr>
      </w:pPr>
      <w:commentRangeStart w:id="430"/>
      <w:commentRangeStart w:id="431"/>
      <w:r w:rsidRPr="00CB771E">
        <w:rPr>
          <w:rFonts w:ascii="Segoe UI" w:hAnsi="Segoe UI" w:cs="Segoe UI"/>
          <w:sz w:val="24"/>
          <w:szCs w:val="24"/>
          <w:lang w:val="en-US"/>
        </w:rPr>
        <w:t xml:space="preserve">On the </w:t>
      </w:r>
      <w:r w:rsidRPr="00CB771E">
        <w:rPr>
          <w:rFonts w:ascii="Segoe UI" w:hAnsi="Segoe UI" w:cs="Segoe UI"/>
          <w:b/>
          <w:bCs/>
          <w:sz w:val="24"/>
          <w:szCs w:val="24"/>
          <w:lang w:val="en-US"/>
        </w:rPr>
        <w:t>FA groups</w:t>
      </w:r>
      <w:r w:rsidRPr="0041340D">
        <w:rPr>
          <w:rFonts w:ascii="Segoe UI" w:hAnsi="Segoe UI" w:cs="Segoe UI"/>
          <w:sz w:val="24"/>
          <w:szCs w:val="24"/>
          <w:lang w:val="en-US"/>
        </w:rPr>
        <w:t xml:space="preserve"> page</w:t>
      </w:r>
      <w:ins w:id="432" w:author="Anastasia Yashenina" w:date="2020-11-05T17:41:00Z">
        <w:r w:rsidR="00D53AE5">
          <w:rPr>
            <w:rFonts w:ascii="Segoe UI" w:hAnsi="Segoe UI" w:cs="Segoe UI"/>
            <w:sz w:val="24"/>
            <w:szCs w:val="24"/>
            <w:lang w:val="en-US"/>
          </w:rPr>
          <w:t xml:space="preserve"> (</w:t>
        </w:r>
        <w:r w:rsidR="00D53AE5" w:rsidRPr="00D53AE5">
          <w:rPr>
            <w:rFonts w:ascii="Segoe UI" w:hAnsi="Segoe UI" w:cs="Segoe UI"/>
            <w:b/>
            <w:bCs/>
            <w:sz w:val="24"/>
            <w:szCs w:val="24"/>
            <w:lang w:val="en-US"/>
            <w:rPrChange w:id="433" w:author="Anastasia Yashenina" w:date="2020-11-05T17:43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t xml:space="preserve">Fixed assets (Russia) </w:t>
        </w:r>
      </w:ins>
      <w:ins w:id="434" w:author="Anastasia Yashenina" w:date="2020-11-05T17:42:00Z">
        <w:r w:rsidR="00D53AE5" w:rsidRPr="00D53AE5">
          <w:rPr>
            <w:rFonts w:ascii="Segoe UI" w:hAnsi="Segoe UI" w:cs="Segoe UI"/>
            <w:b/>
            <w:bCs/>
            <w:sz w:val="24"/>
            <w:szCs w:val="24"/>
            <w:lang w:val="en-US"/>
            <w:rPrChange w:id="435" w:author="Anastasia Yashenina" w:date="2020-11-05T17:43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t xml:space="preserve">&gt; Setup &gt; </w:t>
        </w:r>
      </w:ins>
      <w:ins w:id="436" w:author="Anastasia Yashenina" w:date="2020-11-05T17:43:00Z">
        <w:r w:rsidR="00D53AE5" w:rsidRPr="00D53AE5">
          <w:rPr>
            <w:rFonts w:ascii="Segoe UI" w:hAnsi="Segoe UI" w:cs="Segoe UI"/>
            <w:b/>
            <w:bCs/>
            <w:sz w:val="24"/>
            <w:szCs w:val="24"/>
            <w:lang w:val="en-US"/>
            <w:rPrChange w:id="437" w:author="Anastasia Yashenina" w:date="2020-11-05T17:43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t>FA groups)</w:t>
        </w:r>
      </w:ins>
      <w:r w:rsidRPr="00D53AE5">
        <w:rPr>
          <w:rFonts w:ascii="Segoe UI" w:hAnsi="Segoe UI" w:cs="Segoe UI"/>
          <w:b/>
          <w:bCs/>
          <w:sz w:val="24"/>
          <w:szCs w:val="24"/>
          <w:lang w:val="en-US"/>
          <w:rPrChange w:id="438" w:author="Anastasia Yashenina" w:date="2020-11-05T17:43:00Z">
            <w:rPr>
              <w:rFonts w:ascii="Segoe UI" w:hAnsi="Segoe UI" w:cs="Segoe UI"/>
              <w:sz w:val="24"/>
              <w:szCs w:val="24"/>
              <w:lang w:val="en-US"/>
            </w:rPr>
          </w:rPrChange>
        </w:rPr>
        <w:t>,</w:t>
      </w:r>
      <w:r w:rsidRPr="0041340D">
        <w:rPr>
          <w:rFonts w:ascii="Segoe UI" w:hAnsi="Segoe UI" w:cs="Segoe UI"/>
          <w:sz w:val="24"/>
          <w:szCs w:val="24"/>
          <w:lang w:val="en-US"/>
        </w:rPr>
        <w:t xml:space="preserve"> </w:t>
      </w:r>
      <w:commentRangeEnd w:id="430"/>
      <w:r w:rsidR="00E00562" w:rsidRPr="00CB771E">
        <w:rPr>
          <w:rStyle w:val="CommentReference"/>
          <w:rFonts w:ascii="Calibri" w:eastAsia="Calibri" w:hAnsi="Calibri" w:cs="Times New Roman"/>
          <w:lang w:val="en-US" w:eastAsia="ru-RU"/>
        </w:rPr>
        <w:commentReference w:id="430"/>
      </w:r>
      <w:commentRangeEnd w:id="431"/>
      <w:r w:rsidR="00D53AE5">
        <w:rPr>
          <w:rStyle w:val="CommentReference"/>
          <w:rFonts w:ascii="Calibri" w:eastAsia="Calibri" w:hAnsi="Calibri" w:cs="Times New Roman"/>
          <w:lang w:eastAsia="ru-RU"/>
        </w:rPr>
        <w:commentReference w:id="431"/>
      </w:r>
      <w:r w:rsidRPr="00CB771E">
        <w:rPr>
          <w:rFonts w:ascii="Segoe UI" w:hAnsi="Segoe UI" w:cs="Segoe UI"/>
          <w:sz w:val="24"/>
          <w:szCs w:val="24"/>
          <w:lang w:val="en-US"/>
        </w:rPr>
        <w:t xml:space="preserve">create the following </w:t>
      </w:r>
      <w:ins w:id="439" w:author="Kristin Fender" w:date="2020-08-06T11:13:00Z">
        <w:r w:rsidR="00E00562" w:rsidRPr="00CB771E">
          <w:rPr>
            <w:rFonts w:ascii="Segoe UI" w:hAnsi="Segoe UI" w:cs="Segoe UI"/>
            <w:sz w:val="24"/>
            <w:szCs w:val="24"/>
            <w:lang w:val="en-US"/>
          </w:rPr>
          <w:t>fixed asset (</w:t>
        </w:r>
      </w:ins>
      <w:r w:rsidRPr="0041340D">
        <w:rPr>
          <w:rFonts w:ascii="Segoe UI" w:hAnsi="Segoe UI" w:cs="Segoe UI"/>
          <w:sz w:val="24"/>
          <w:szCs w:val="24"/>
          <w:lang w:val="en-US"/>
        </w:rPr>
        <w:t>FA</w:t>
      </w:r>
      <w:ins w:id="440" w:author="Kristin Fender" w:date="2020-08-06T11:13:00Z">
        <w:r w:rsidR="00E00562" w:rsidRPr="003B1AD8">
          <w:rPr>
            <w:rFonts w:ascii="Segoe UI" w:hAnsi="Segoe UI" w:cs="Segoe UI"/>
            <w:sz w:val="24"/>
            <w:szCs w:val="24"/>
            <w:lang w:val="en-US"/>
          </w:rPr>
          <w:t>)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 xml:space="preserve"> group</w:t>
      </w:r>
      <w:ins w:id="441" w:author="Chris Read" w:date="2020-08-27T14:37:00Z">
        <w:r w:rsidR="00081CAD" w:rsidRPr="003B1AD8">
          <w:rPr>
            <w:rFonts w:ascii="Segoe UI" w:hAnsi="Segoe UI" w:cs="Segoe UI"/>
            <w:sz w:val="24"/>
            <w:szCs w:val="24"/>
            <w:lang w:val="en-US"/>
          </w:rPr>
          <w:t>.</w:t>
        </w:r>
      </w:ins>
      <w:del w:id="442" w:author="Chris Read" w:date="2020-08-27T14:37:00Z">
        <w:r w:rsidRPr="003B1AD8" w:rsidDel="00081CAD">
          <w:rPr>
            <w:rFonts w:ascii="Segoe UI" w:hAnsi="Segoe UI" w:cs="Segoe UI"/>
            <w:sz w:val="24"/>
            <w:szCs w:val="24"/>
            <w:lang w:val="en-US"/>
          </w:rPr>
          <w:delText>: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44"/>
        <w:gridCol w:w="1742"/>
      </w:tblGrid>
      <w:tr w:rsidR="0016677D" w:rsidRPr="003B1AD8" w14:paraId="25472375" w14:textId="77777777" w:rsidTr="00081CAD">
        <w:trPr>
          <w:tblHeader/>
        </w:trPr>
        <w:tc>
          <w:tcPr>
            <w:tcW w:w="17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6A0F4217" w14:textId="77777777" w:rsidR="0016677D" w:rsidRPr="003B1AD8" w:rsidRDefault="0016677D" w:rsidP="0050690C">
            <w:pPr>
              <w:pStyle w:val="a"/>
              <w:spacing w:line="276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FA group</w:t>
            </w:r>
          </w:p>
        </w:tc>
        <w:tc>
          <w:tcPr>
            <w:tcW w:w="17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6667557A" w14:textId="77777777" w:rsidR="0016677D" w:rsidRPr="003B1AD8" w:rsidRDefault="0016677D" w:rsidP="0050690C">
            <w:pPr>
              <w:pStyle w:val="a"/>
              <w:spacing w:line="276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Name</w:t>
            </w:r>
          </w:p>
        </w:tc>
      </w:tr>
      <w:tr w:rsidR="0016677D" w:rsidRPr="003B1AD8" w14:paraId="1F4E5ACC" w14:textId="77777777" w:rsidTr="00081CAD">
        <w:tc>
          <w:tcPr>
            <w:tcW w:w="1744" w:type="dxa"/>
            <w:tcBorders>
              <w:top w:val="single" w:sz="4" w:space="0" w:color="FFFFFF" w:themeColor="background1"/>
            </w:tcBorders>
          </w:tcPr>
          <w:p w14:paraId="3527F5D4" w14:textId="77777777" w:rsidR="0016677D" w:rsidRPr="00CB771E" w:rsidRDefault="0016677D" w:rsidP="0050690C">
            <w:pPr>
              <w:pStyle w:val="a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Inventory</w:t>
            </w:r>
          </w:p>
        </w:tc>
        <w:tc>
          <w:tcPr>
            <w:tcW w:w="1742" w:type="dxa"/>
            <w:tcBorders>
              <w:top w:val="single" w:sz="4" w:space="0" w:color="FFFFFF" w:themeColor="background1"/>
            </w:tcBorders>
          </w:tcPr>
          <w:p w14:paraId="590E93F1" w14:textId="77777777" w:rsidR="0016677D" w:rsidRPr="003B1AD8" w:rsidRDefault="0016677D" w:rsidP="0050690C">
            <w:pPr>
              <w:pStyle w:val="a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Inventory</w:t>
            </w:r>
          </w:p>
        </w:tc>
      </w:tr>
    </w:tbl>
    <w:p w14:paraId="2D548F74" w14:textId="4984E0E5" w:rsidR="00F136AD" w:rsidRPr="003B1AD8" w:rsidRDefault="00B70E95" w:rsidP="00F136AD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Segoe UI" w:hAnsi="Segoe UI" w:cs="Segoe UI"/>
          <w:sz w:val="24"/>
          <w:szCs w:val="24"/>
          <w:lang w:val="en-US"/>
        </w:rPr>
      </w:pPr>
      <w:ins w:id="443" w:author="Anastasia Yashenina" w:date="2020-11-05T17:48:00Z">
        <w:r>
          <w:rPr>
            <w:rFonts w:ascii="Segoe UI" w:hAnsi="Segoe UI" w:cs="Segoe UI"/>
            <w:sz w:val="24"/>
            <w:szCs w:val="24"/>
            <w:lang w:val="en-US"/>
          </w:rPr>
          <w:t xml:space="preserve">On the </w:t>
        </w:r>
        <w:r w:rsidRPr="00B70E95">
          <w:rPr>
            <w:rFonts w:ascii="Segoe UI" w:hAnsi="Segoe UI" w:cs="Segoe UI"/>
            <w:b/>
            <w:bCs/>
            <w:sz w:val="24"/>
            <w:szCs w:val="24"/>
            <w:lang w:val="en-US"/>
            <w:rPrChange w:id="444" w:author="Anastasia Yashenina" w:date="2020-11-05T17:48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t>Released products</w:t>
        </w:r>
        <w:r>
          <w:rPr>
            <w:rFonts w:ascii="Segoe UI" w:hAnsi="Segoe UI" w:cs="Segoe UI"/>
            <w:sz w:val="24"/>
            <w:szCs w:val="24"/>
            <w:lang w:val="en-US"/>
          </w:rPr>
          <w:t xml:space="preserve"> page </w:t>
        </w:r>
      </w:ins>
      <w:ins w:id="445" w:author="Anastasia Yashenina" w:date="2020-11-05T17:49:00Z">
        <w:r>
          <w:rPr>
            <w:rFonts w:ascii="Segoe UI" w:hAnsi="Segoe UI" w:cs="Segoe UI"/>
            <w:sz w:val="24"/>
            <w:szCs w:val="24"/>
            <w:lang w:val="en-US"/>
          </w:rPr>
          <w:t>(</w:t>
        </w:r>
        <w:r w:rsidRPr="00B70E95">
          <w:rPr>
            <w:rFonts w:ascii="Segoe UI" w:hAnsi="Segoe UI" w:cs="Segoe UI"/>
            <w:b/>
            <w:bCs/>
            <w:sz w:val="24"/>
            <w:szCs w:val="24"/>
            <w:lang w:val="en-US"/>
            <w:rPrChange w:id="446" w:author="Anastasia Yashenina" w:date="2020-11-05T17:49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t>Product information management &gt; Products &gt; Released products</w:t>
        </w:r>
        <w:r>
          <w:rPr>
            <w:rFonts w:ascii="Segoe UI" w:hAnsi="Segoe UI" w:cs="Segoe UI"/>
            <w:sz w:val="24"/>
            <w:szCs w:val="24"/>
            <w:lang w:val="en-US"/>
          </w:rPr>
          <w:t>), c</w:t>
        </w:r>
      </w:ins>
      <w:commentRangeStart w:id="447"/>
      <w:commentRangeStart w:id="448"/>
      <w:del w:id="449" w:author="Anastasia Yashenina" w:date="2020-11-05T17:49:00Z">
        <w:r w:rsidR="0016677D" w:rsidRPr="00CB771E" w:rsidDel="00B70E95">
          <w:rPr>
            <w:rFonts w:ascii="Segoe UI" w:hAnsi="Segoe UI" w:cs="Segoe UI"/>
            <w:sz w:val="24"/>
            <w:szCs w:val="24"/>
            <w:lang w:val="en-US"/>
          </w:rPr>
          <w:delText>C</w:delText>
        </w:r>
      </w:del>
      <w:r w:rsidR="0016677D" w:rsidRPr="00CB771E">
        <w:rPr>
          <w:rFonts w:ascii="Segoe UI" w:hAnsi="Segoe UI" w:cs="Segoe UI"/>
          <w:sz w:val="24"/>
          <w:szCs w:val="24"/>
          <w:lang w:val="en-US"/>
        </w:rPr>
        <w:t xml:space="preserve">reate </w:t>
      </w:r>
      <w:ins w:id="450" w:author="Chris Read" w:date="2020-08-27T18:34:00Z">
        <w:r w:rsidR="005E4360" w:rsidRPr="00CB771E">
          <w:rPr>
            <w:rFonts w:ascii="Segoe UI" w:hAnsi="Segoe UI" w:cs="Segoe UI"/>
            <w:sz w:val="24"/>
            <w:szCs w:val="24"/>
            <w:lang w:val="en-US"/>
          </w:rPr>
          <w:t xml:space="preserve">the </w:t>
        </w:r>
        <w:del w:id="451" w:author="Anastasia Yashenina" w:date="2020-11-05T17:50:00Z">
          <w:r w:rsidR="005E4360" w:rsidRPr="00CB771E" w:rsidDel="00B70E95">
            <w:rPr>
              <w:rFonts w:ascii="Segoe UI" w:hAnsi="Segoe UI" w:cs="Segoe UI"/>
              <w:sz w:val="24"/>
              <w:szCs w:val="24"/>
              <w:lang w:val="en-US"/>
            </w:rPr>
            <w:delText>following</w:delText>
          </w:r>
        </w:del>
      </w:ins>
      <w:del w:id="452" w:author="Anastasia Yashenina" w:date="2020-11-05T17:50:00Z">
        <w:r w:rsidR="0016677D" w:rsidRPr="003B1AD8" w:rsidDel="00B70E95">
          <w:rPr>
            <w:rFonts w:ascii="Segoe UI" w:hAnsi="Segoe UI" w:cs="Segoe UI"/>
            <w:sz w:val="24"/>
            <w:szCs w:val="24"/>
            <w:lang w:val="en-US"/>
          </w:rPr>
          <w:delText>a new item</w:delText>
        </w:r>
      </w:del>
      <w:ins w:id="453" w:author="Anastasia Yashenina" w:date="2020-11-05T17:50:00Z">
        <w:r>
          <w:rPr>
            <w:rFonts w:ascii="Segoe UI" w:hAnsi="Segoe UI" w:cs="Segoe UI"/>
            <w:sz w:val="24"/>
            <w:szCs w:val="24"/>
            <w:lang w:val="en-US"/>
          </w:rPr>
          <w:t>product</w:t>
        </w:r>
      </w:ins>
      <w:del w:id="454" w:author="Kristin Fender" w:date="2020-08-06T11:13:00Z">
        <w:r w:rsidR="0016677D" w:rsidRPr="003B1AD8" w:rsidDel="00E00562">
          <w:rPr>
            <w:rFonts w:ascii="Segoe UI" w:hAnsi="Segoe UI" w:cs="Segoe UI"/>
            <w:sz w:val="24"/>
            <w:szCs w:val="24"/>
            <w:lang w:val="en-US"/>
          </w:rPr>
          <w:delText xml:space="preserve"> in a standard way</w:delText>
        </w:r>
      </w:del>
      <w:r w:rsidR="0016677D" w:rsidRPr="003B1AD8">
        <w:rPr>
          <w:rFonts w:ascii="Segoe UI" w:hAnsi="Segoe UI" w:cs="Segoe UI"/>
          <w:sz w:val="24"/>
          <w:szCs w:val="24"/>
          <w:lang w:val="en-US"/>
        </w:rPr>
        <w:t xml:space="preserve">. </w:t>
      </w:r>
      <w:ins w:id="455" w:author="Anastasia Yashenina" w:date="2020-11-05T17:50:00Z">
        <w:r w:rsidRPr="003B1AD8">
          <w:rPr>
            <w:rFonts w:ascii="Segoe UI" w:hAnsi="Segoe UI" w:cs="Segoe UI"/>
            <w:sz w:val="24"/>
            <w:szCs w:val="24"/>
            <w:lang w:val="en-US"/>
          </w:rPr>
          <w:t xml:space="preserve">In </w:t>
        </w:r>
        <w:commentRangeStart w:id="456"/>
        <w:commentRangeEnd w:id="456"/>
        <w:r w:rsidRPr="00CB771E">
          <w:rPr>
            <w:rStyle w:val="CommentReference"/>
            <w:rFonts w:ascii="Calibri" w:eastAsia="Calibri" w:hAnsi="Calibri" w:cs="Times New Roman"/>
            <w:lang w:val="en-US" w:eastAsia="ru-RU"/>
          </w:rPr>
          <w:commentReference w:id="456"/>
        </w:r>
        <w:commentRangeStart w:id="457"/>
        <w:commentRangeEnd w:id="457"/>
        <w:r>
          <w:rPr>
            <w:rStyle w:val="CommentReference"/>
            <w:rFonts w:ascii="Calibri" w:eastAsia="Calibri" w:hAnsi="Calibri" w:cs="Times New Roman"/>
            <w:lang w:eastAsia="ru-RU"/>
          </w:rPr>
          <w:commentReference w:id="457"/>
        </w:r>
        <w:r w:rsidRPr="00CB771E">
          <w:rPr>
            <w:rFonts w:ascii="Segoe UI" w:hAnsi="Segoe UI" w:cs="Segoe UI"/>
            <w:sz w:val="24"/>
            <w:szCs w:val="24"/>
            <w:lang w:val="en-US"/>
          </w:rPr>
          <w:t xml:space="preserve">the </w:t>
        </w:r>
        <w:r w:rsidRPr="00CB771E">
          <w:rPr>
            <w:rFonts w:ascii="Segoe UI" w:hAnsi="Segoe UI" w:cs="Segoe UI"/>
            <w:b/>
            <w:bCs/>
            <w:sz w:val="24"/>
            <w:szCs w:val="24"/>
            <w:lang w:val="en-US"/>
          </w:rPr>
          <w:t>Fixed assets (Russia)</w:t>
        </w:r>
        <w:r w:rsidRPr="0041340D">
          <w:rPr>
            <w:rFonts w:ascii="Segoe UI" w:hAnsi="Segoe UI" w:cs="Segoe UI"/>
            <w:sz w:val="24"/>
            <w:szCs w:val="24"/>
            <w:lang w:val="en-US"/>
          </w:rPr>
          <w:t xml:space="preserve"> section, in the </w:t>
        </w:r>
        <w:r w:rsidRPr="003B1AD8">
          <w:rPr>
            <w:rFonts w:ascii="Segoe UI" w:hAnsi="Segoe UI" w:cs="Segoe UI"/>
            <w:b/>
            <w:bCs/>
            <w:sz w:val="24"/>
            <w:szCs w:val="24"/>
            <w:lang w:val="en-US"/>
          </w:rPr>
          <w:t>FA group</w:t>
        </w:r>
        <w:r w:rsidRPr="00E063D4">
          <w:rPr>
            <w:rFonts w:ascii="Segoe UI" w:hAnsi="Segoe UI" w:cs="Segoe UI"/>
            <w:sz w:val="24"/>
            <w:szCs w:val="24"/>
            <w:lang w:val="en-US"/>
          </w:rPr>
          <w:t xml:space="preserve"> </w:t>
        </w:r>
        <w:r w:rsidRPr="00CB771E">
          <w:rPr>
            <w:rFonts w:ascii="Segoe UI" w:hAnsi="Segoe UI" w:cs="Segoe UI"/>
            <w:sz w:val="24"/>
            <w:szCs w:val="24"/>
            <w:lang w:val="en-US"/>
          </w:rPr>
          <w:t xml:space="preserve">field, select the </w:t>
        </w:r>
        <w:r w:rsidRPr="003B1AD8">
          <w:rPr>
            <w:rFonts w:ascii="Segoe UI" w:hAnsi="Segoe UI" w:cs="Segoe UI"/>
            <w:sz w:val="24"/>
            <w:szCs w:val="24"/>
            <w:lang w:val="en-US"/>
          </w:rPr>
          <w:t>fixed asset group that you just created.</w:t>
        </w:r>
      </w:ins>
      <w:del w:id="458" w:author="Anastasia Yashenina" w:date="2020-11-05T17:50:00Z">
        <w:r w:rsidR="0016677D" w:rsidRPr="003B1AD8" w:rsidDel="00B70E95">
          <w:rPr>
            <w:rFonts w:ascii="Segoe UI" w:hAnsi="Segoe UI" w:cs="Segoe UI"/>
            <w:sz w:val="24"/>
            <w:szCs w:val="24"/>
            <w:lang w:val="en-US"/>
          </w:rPr>
          <w:delText xml:space="preserve">In </w:delText>
        </w:r>
        <w:commentRangeEnd w:id="447"/>
        <w:r w:rsidR="00E00562" w:rsidRPr="00CB771E" w:rsidDel="00B70E95">
          <w:rPr>
            <w:rStyle w:val="CommentReference"/>
            <w:rFonts w:ascii="Calibri" w:eastAsia="Calibri" w:hAnsi="Calibri" w:cs="Times New Roman"/>
            <w:lang w:val="en-US" w:eastAsia="ru-RU"/>
          </w:rPr>
          <w:commentReference w:id="447"/>
        </w:r>
        <w:commentRangeEnd w:id="448"/>
        <w:r w:rsidR="00D53AE5" w:rsidDel="00B70E95">
          <w:rPr>
            <w:rStyle w:val="CommentReference"/>
            <w:rFonts w:ascii="Calibri" w:eastAsia="Calibri" w:hAnsi="Calibri" w:cs="Times New Roman"/>
            <w:lang w:eastAsia="ru-RU"/>
          </w:rPr>
          <w:commentReference w:id="448"/>
        </w:r>
        <w:r w:rsidR="0016677D" w:rsidRPr="00CB771E" w:rsidDel="00B70E95">
          <w:rPr>
            <w:rFonts w:ascii="Segoe UI" w:hAnsi="Segoe UI" w:cs="Segoe UI"/>
            <w:sz w:val="24"/>
            <w:szCs w:val="24"/>
            <w:lang w:val="en-US"/>
          </w:rPr>
          <w:delText xml:space="preserve">the </w:delText>
        </w:r>
        <w:r w:rsidR="0016677D" w:rsidRPr="00CB771E" w:rsidDel="00B70E95">
          <w:rPr>
            <w:rFonts w:ascii="Segoe UI" w:hAnsi="Segoe UI" w:cs="Segoe UI"/>
            <w:b/>
            <w:bCs/>
            <w:sz w:val="24"/>
            <w:szCs w:val="24"/>
            <w:lang w:val="en-US"/>
          </w:rPr>
          <w:delText>Fixed assets (Russia)</w:delText>
        </w:r>
        <w:r w:rsidR="0016677D" w:rsidRPr="0041340D" w:rsidDel="00B70E95">
          <w:rPr>
            <w:rFonts w:ascii="Segoe UI" w:hAnsi="Segoe UI" w:cs="Segoe UI"/>
            <w:sz w:val="24"/>
            <w:szCs w:val="24"/>
            <w:lang w:val="en-US"/>
          </w:rPr>
          <w:delText xml:space="preserve"> section, in the </w:delText>
        </w:r>
        <w:r w:rsidR="0016677D" w:rsidRPr="003B1AD8" w:rsidDel="00B70E95">
          <w:rPr>
            <w:rFonts w:ascii="Segoe UI" w:hAnsi="Segoe UI" w:cs="Segoe UI"/>
            <w:b/>
            <w:bCs/>
            <w:sz w:val="24"/>
            <w:szCs w:val="24"/>
            <w:lang w:val="en-US"/>
          </w:rPr>
          <w:delText>FA group</w:delText>
        </w:r>
        <w:r w:rsidR="0016677D" w:rsidRPr="003B1AD8" w:rsidDel="00B70E95">
          <w:rPr>
            <w:rFonts w:ascii="Segoe UI" w:hAnsi="Segoe UI" w:cs="Segoe UI"/>
            <w:sz w:val="24"/>
            <w:szCs w:val="24"/>
            <w:lang w:val="en-US"/>
            <w:rPrChange w:id="459" w:author="Chris Read" w:date="2020-08-31T10:13:00Z">
              <w:rPr>
                <w:rFonts w:ascii="Segoe UI" w:hAnsi="Segoe UI" w:cs="Segoe UI"/>
                <w:b/>
                <w:bCs/>
                <w:sz w:val="24"/>
                <w:szCs w:val="24"/>
                <w:lang w:val="en-US"/>
              </w:rPr>
            </w:rPrChange>
          </w:rPr>
          <w:delText xml:space="preserve"> </w:delText>
        </w:r>
        <w:r w:rsidR="0016677D" w:rsidRPr="00CB771E" w:rsidDel="00B70E95">
          <w:rPr>
            <w:rFonts w:ascii="Segoe UI" w:hAnsi="Segoe UI" w:cs="Segoe UI"/>
            <w:sz w:val="24"/>
            <w:szCs w:val="24"/>
            <w:lang w:val="en-US"/>
          </w:rPr>
          <w:delText xml:space="preserve">field, select the </w:delText>
        </w:r>
        <w:r w:rsidR="0016677D" w:rsidRPr="003B1AD8" w:rsidDel="00B70E95">
          <w:rPr>
            <w:rFonts w:ascii="Segoe UI" w:hAnsi="Segoe UI" w:cs="Segoe UI"/>
            <w:sz w:val="24"/>
            <w:szCs w:val="24"/>
            <w:lang w:val="en-US"/>
          </w:rPr>
          <w:delText xml:space="preserve">created earlier </w:delText>
        </w:r>
      </w:del>
      <w:ins w:id="460" w:author="Chris Read" w:date="2020-08-27T18:34:00Z">
        <w:del w:id="461" w:author="Anastasia Yashenina" w:date="2020-11-05T17:50:00Z">
          <w:r w:rsidR="00114E87" w:rsidRPr="003B1AD8" w:rsidDel="00B70E95">
            <w:rPr>
              <w:rFonts w:ascii="Segoe UI" w:hAnsi="Segoe UI" w:cs="Segoe UI"/>
              <w:sz w:val="24"/>
              <w:szCs w:val="24"/>
              <w:lang w:val="en-US"/>
            </w:rPr>
            <w:delText>fixed asset</w:delText>
          </w:r>
        </w:del>
      </w:ins>
      <w:del w:id="462" w:author="Anastasia Yashenina" w:date="2020-11-05T17:50:00Z">
        <w:r w:rsidR="0016677D" w:rsidRPr="003B1AD8" w:rsidDel="00B70E95">
          <w:rPr>
            <w:rFonts w:ascii="Segoe UI" w:hAnsi="Segoe UI" w:cs="Segoe UI"/>
            <w:sz w:val="24"/>
            <w:szCs w:val="24"/>
            <w:lang w:val="en-US"/>
          </w:rPr>
          <w:delText>FA group</w:delText>
        </w:r>
      </w:del>
      <w:ins w:id="463" w:author="Kristin Fender" w:date="2020-08-06T11:14:00Z">
        <w:del w:id="464" w:author="Anastasia Yashenina" w:date="2020-11-05T17:50:00Z">
          <w:r w:rsidR="00E00562" w:rsidRPr="003B1AD8" w:rsidDel="00B70E95">
            <w:rPr>
              <w:rFonts w:ascii="Segoe UI" w:hAnsi="Segoe UI" w:cs="Segoe UI"/>
              <w:sz w:val="24"/>
              <w:szCs w:val="24"/>
              <w:lang w:val="en-US"/>
            </w:rPr>
            <w:delText xml:space="preserve"> </w:delText>
          </w:r>
        </w:del>
      </w:ins>
      <w:ins w:id="465" w:author="Chris Read" w:date="2020-08-27T18:34:00Z">
        <w:del w:id="466" w:author="Anastasia Yashenina" w:date="2020-11-05T17:50:00Z">
          <w:r w:rsidR="00114E87" w:rsidRPr="003B1AD8" w:rsidDel="00B70E95">
            <w:rPr>
              <w:rFonts w:ascii="Segoe UI" w:hAnsi="Segoe UI" w:cs="Segoe UI"/>
              <w:sz w:val="24"/>
              <w:szCs w:val="24"/>
              <w:lang w:val="en-US"/>
            </w:rPr>
            <w:delText xml:space="preserve">that </w:delText>
          </w:r>
        </w:del>
      </w:ins>
      <w:ins w:id="467" w:author="Kristin Fender" w:date="2020-08-06T11:14:00Z">
        <w:del w:id="468" w:author="Anastasia Yashenina" w:date="2020-11-05T17:50:00Z">
          <w:r w:rsidR="00E00562" w:rsidRPr="003B1AD8" w:rsidDel="00B70E95">
            <w:rPr>
              <w:rFonts w:ascii="Segoe UI" w:hAnsi="Segoe UI" w:cs="Segoe UI"/>
              <w:sz w:val="24"/>
              <w:szCs w:val="24"/>
              <w:lang w:val="en-US"/>
            </w:rPr>
            <w:delText>you just created</w:delText>
          </w:r>
        </w:del>
      </w:ins>
      <w:del w:id="469" w:author="Anastasia Yashenina" w:date="2020-11-05T17:50:00Z">
        <w:r w:rsidR="0016677D" w:rsidRPr="003B1AD8" w:rsidDel="00B70E95">
          <w:rPr>
            <w:rFonts w:ascii="Segoe UI" w:hAnsi="Segoe UI" w:cs="Segoe UI"/>
            <w:sz w:val="24"/>
            <w:szCs w:val="24"/>
            <w:lang w:val="en-US"/>
          </w:rPr>
          <w:delText>.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71"/>
        <w:gridCol w:w="2019"/>
        <w:gridCol w:w="2019"/>
      </w:tblGrid>
      <w:tr w:rsidR="00F136AD" w:rsidRPr="003B1AD8" w14:paraId="4CEF9C30" w14:textId="77777777" w:rsidTr="00081CAD">
        <w:trPr>
          <w:tblHeader/>
        </w:trPr>
        <w:tc>
          <w:tcPr>
            <w:tcW w:w="23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1D01D76E" w14:textId="77777777" w:rsidR="00F136AD" w:rsidRPr="003B1AD8" w:rsidRDefault="00F136AD" w:rsidP="005B29D7">
            <w:pPr>
              <w:pStyle w:val="a"/>
              <w:spacing w:line="276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Product number</w:t>
            </w:r>
          </w:p>
        </w:tc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6AB24C3C" w14:textId="77777777" w:rsidR="00F136AD" w:rsidRPr="003B1AD8" w:rsidRDefault="00F136AD" w:rsidP="005B29D7">
            <w:pPr>
              <w:pStyle w:val="a"/>
              <w:spacing w:line="276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Product name</w:t>
            </w:r>
          </w:p>
        </w:tc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55237941" w14:textId="77777777" w:rsidR="00F136AD" w:rsidRPr="003B1AD8" w:rsidRDefault="00F136AD" w:rsidP="005B29D7">
            <w:pPr>
              <w:pStyle w:val="a"/>
              <w:spacing w:line="276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FA group</w:t>
            </w:r>
          </w:p>
        </w:tc>
      </w:tr>
      <w:tr w:rsidR="00F136AD" w:rsidRPr="003B1AD8" w14:paraId="69D950E3" w14:textId="77777777" w:rsidTr="00081CAD">
        <w:tc>
          <w:tcPr>
            <w:tcW w:w="2371" w:type="dxa"/>
            <w:tcBorders>
              <w:top w:val="single" w:sz="4" w:space="0" w:color="FFFFFF" w:themeColor="background1"/>
            </w:tcBorders>
          </w:tcPr>
          <w:p w14:paraId="1F47B4A8" w14:textId="77777777" w:rsidR="00F136AD" w:rsidRPr="00CB771E" w:rsidRDefault="00F136AD" w:rsidP="005B29D7">
            <w:pPr>
              <w:pStyle w:val="a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Inventory01</w:t>
            </w:r>
          </w:p>
        </w:tc>
        <w:tc>
          <w:tcPr>
            <w:tcW w:w="2019" w:type="dxa"/>
            <w:tcBorders>
              <w:top w:val="single" w:sz="4" w:space="0" w:color="FFFFFF" w:themeColor="background1"/>
            </w:tcBorders>
          </w:tcPr>
          <w:p w14:paraId="1CEA54FE" w14:textId="77777777" w:rsidR="00F136AD" w:rsidRPr="003B1AD8" w:rsidRDefault="00F136AD" w:rsidP="005B29D7">
            <w:pPr>
              <w:pStyle w:val="a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Inventory01</w:t>
            </w:r>
          </w:p>
        </w:tc>
        <w:tc>
          <w:tcPr>
            <w:tcW w:w="2019" w:type="dxa"/>
            <w:tcBorders>
              <w:top w:val="single" w:sz="4" w:space="0" w:color="FFFFFF" w:themeColor="background1"/>
            </w:tcBorders>
          </w:tcPr>
          <w:p w14:paraId="64CB6472" w14:textId="77777777" w:rsidR="00F136AD" w:rsidRPr="003B1AD8" w:rsidRDefault="00F136AD" w:rsidP="005B29D7">
            <w:pPr>
              <w:pStyle w:val="a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Inventory</w:t>
            </w:r>
          </w:p>
        </w:tc>
      </w:tr>
    </w:tbl>
    <w:p w14:paraId="4A5D8722" w14:textId="77777777" w:rsidR="0068464D" w:rsidRDefault="0068464D" w:rsidP="0068464D">
      <w:pPr>
        <w:pStyle w:val="ListParagraph"/>
        <w:spacing w:after="240" w:line="240" w:lineRule="auto"/>
        <w:ind w:left="360"/>
        <w:rPr>
          <w:ins w:id="470" w:author="Anastasia Yashenina" w:date="2020-11-05T17:24:00Z"/>
          <w:rFonts w:ascii="Segoe UI" w:hAnsi="Segoe UI" w:cs="Segoe UI"/>
          <w:sz w:val="24"/>
          <w:szCs w:val="24"/>
          <w:lang w:val="en-US"/>
        </w:rPr>
        <w:pPrChange w:id="471" w:author="Anastasia Yashenina" w:date="2020-11-05T17:24:00Z">
          <w:pPr>
            <w:pStyle w:val="ListParagraph"/>
            <w:numPr>
              <w:numId w:val="42"/>
            </w:numPr>
            <w:spacing w:after="240" w:line="240" w:lineRule="auto"/>
            <w:ind w:left="360" w:hanging="360"/>
          </w:pPr>
        </w:pPrChange>
      </w:pPr>
    </w:p>
    <w:p w14:paraId="11C3FC89" w14:textId="41816631" w:rsidR="00E00562" w:rsidRPr="003B1AD8" w:rsidRDefault="0016677D" w:rsidP="00F136AD">
      <w:pPr>
        <w:pStyle w:val="ListParagraph"/>
        <w:numPr>
          <w:ilvl w:val="0"/>
          <w:numId w:val="42"/>
        </w:numPr>
        <w:spacing w:after="240" w:line="240" w:lineRule="auto"/>
        <w:rPr>
          <w:ins w:id="472" w:author="Kristin Fender" w:date="2020-08-06T11:14:00Z"/>
          <w:rFonts w:ascii="Segoe UI" w:hAnsi="Segoe UI" w:cs="Segoe UI"/>
          <w:sz w:val="24"/>
          <w:szCs w:val="24"/>
          <w:lang w:val="en-US"/>
        </w:rPr>
      </w:pPr>
      <w:commentRangeStart w:id="473"/>
      <w:commentRangeStart w:id="474"/>
      <w:r w:rsidRPr="00CB771E">
        <w:rPr>
          <w:rFonts w:ascii="Segoe UI" w:hAnsi="Segoe UI" w:cs="Segoe UI"/>
          <w:sz w:val="24"/>
          <w:szCs w:val="24"/>
          <w:lang w:val="en-US"/>
        </w:rPr>
        <w:t xml:space="preserve">On the </w:t>
      </w:r>
      <w:r w:rsidRPr="00CB771E">
        <w:rPr>
          <w:rFonts w:ascii="Segoe UI" w:hAnsi="Segoe UI" w:cs="Segoe UI"/>
          <w:b/>
          <w:bCs/>
          <w:sz w:val="24"/>
          <w:szCs w:val="24"/>
          <w:lang w:val="en-US"/>
        </w:rPr>
        <w:t>Tax registers</w:t>
      </w:r>
      <w:r w:rsidRPr="0041340D">
        <w:rPr>
          <w:rFonts w:ascii="Segoe UI" w:hAnsi="Segoe UI" w:cs="Segoe UI"/>
          <w:sz w:val="24"/>
          <w:szCs w:val="24"/>
          <w:lang w:val="en-US"/>
        </w:rPr>
        <w:t xml:space="preserve"> page</w:t>
      </w:r>
      <w:commentRangeEnd w:id="473"/>
      <w:r w:rsidR="00E00562" w:rsidRPr="00CB771E">
        <w:rPr>
          <w:rStyle w:val="CommentReference"/>
          <w:rFonts w:ascii="Calibri" w:eastAsia="Calibri" w:hAnsi="Calibri" w:cs="Times New Roman"/>
          <w:lang w:val="en-US" w:eastAsia="ru-RU"/>
        </w:rPr>
        <w:commentReference w:id="473"/>
      </w:r>
      <w:commentRangeEnd w:id="474"/>
      <w:r w:rsidR="00B70E95">
        <w:rPr>
          <w:rStyle w:val="CommentReference"/>
          <w:rFonts w:ascii="Calibri" w:eastAsia="Calibri" w:hAnsi="Calibri" w:cs="Times New Roman"/>
          <w:lang w:eastAsia="ru-RU"/>
        </w:rPr>
        <w:commentReference w:id="474"/>
      </w:r>
      <w:ins w:id="475" w:author="Anastasia Yashenina" w:date="2020-11-05T17:51:00Z">
        <w:r w:rsidR="00B70E95">
          <w:rPr>
            <w:rFonts w:ascii="Segoe UI" w:hAnsi="Segoe UI" w:cs="Segoe UI"/>
            <w:sz w:val="24"/>
            <w:szCs w:val="24"/>
            <w:lang w:val="en-US"/>
          </w:rPr>
          <w:t xml:space="preserve"> (</w:t>
        </w:r>
        <w:r w:rsidR="00B70E95" w:rsidRPr="00B70E95">
          <w:rPr>
            <w:rFonts w:ascii="Segoe UI" w:hAnsi="Segoe UI" w:cs="Segoe UI"/>
            <w:b/>
            <w:bCs/>
            <w:sz w:val="24"/>
            <w:szCs w:val="24"/>
            <w:lang w:val="en-US"/>
            <w:rPrChange w:id="476" w:author="Anastasia Yashenina" w:date="2020-11-05T17:51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t>Tax &gt; Setup &gt; Profit tax &gt; Registers</w:t>
        </w:r>
        <w:r w:rsidR="00B70E95">
          <w:rPr>
            <w:rFonts w:ascii="Segoe UI" w:hAnsi="Segoe UI" w:cs="Segoe UI"/>
            <w:sz w:val="24"/>
            <w:szCs w:val="24"/>
            <w:lang w:val="en-US"/>
          </w:rPr>
          <w:t>)</w:t>
        </w:r>
      </w:ins>
      <w:r w:rsidRPr="00CB771E">
        <w:rPr>
          <w:rFonts w:ascii="Segoe UI" w:hAnsi="Segoe UI" w:cs="Segoe UI"/>
          <w:sz w:val="24"/>
          <w:szCs w:val="24"/>
          <w:lang w:val="en-US"/>
        </w:rPr>
        <w:t>, create the following registers:</w:t>
      </w:r>
      <w:del w:id="477" w:author="Chris Read" w:date="2020-08-27T14:37:00Z">
        <w:r w:rsidRPr="003B1AD8" w:rsidDel="00366B7B">
          <w:rPr>
            <w:rFonts w:ascii="Segoe UI" w:hAnsi="Segoe UI" w:cs="Segoe UI"/>
            <w:sz w:val="24"/>
            <w:szCs w:val="24"/>
            <w:lang w:val="en-US"/>
          </w:rPr>
          <w:delText xml:space="preserve"> </w:delText>
        </w:r>
      </w:del>
    </w:p>
    <w:p w14:paraId="119982B1" w14:textId="77777777" w:rsidR="00E00562" w:rsidRPr="003B1AD8" w:rsidRDefault="0016677D">
      <w:pPr>
        <w:pStyle w:val="ListParagraph"/>
        <w:numPr>
          <w:ilvl w:val="1"/>
          <w:numId w:val="48"/>
        </w:numPr>
        <w:spacing w:after="240" w:line="240" w:lineRule="auto"/>
        <w:rPr>
          <w:ins w:id="478" w:author="Kristin Fender" w:date="2020-08-06T11:14:00Z"/>
          <w:rFonts w:ascii="Segoe UI" w:hAnsi="Segoe UI" w:cs="Segoe UI"/>
          <w:sz w:val="24"/>
          <w:szCs w:val="24"/>
          <w:lang w:val="en-US"/>
          <w:rPrChange w:id="479" w:author="Chris Read" w:date="2020-08-31T10:13:00Z">
            <w:rPr>
              <w:ins w:id="480" w:author="Kristin Fender" w:date="2020-08-06T11:14:00Z"/>
              <w:rFonts w:ascii="Segoe UI" w:hAnsi="Segoe UI" w:cs="Segoe UI"/>
              <w:b/>
              <w:bCs/>
              <w:sz w:val="24"/>
              <w:szCs w:val="24"/>
              <w:lang w:val="en-US"/>
            </w:rPr>
          </w:rPrChange>
        </w:rPr>
        <w:pPrChange w:id="481" w:author="Kristin Fender" w:date="2020-08-06T11:15:00Z">
          <w:pPr>
            <w:pStyle w:val="ListParagraph"/>
            <w:numPr>
              <w:ilvl w:val="1"/>
              <w:numId w:val="42"/>
            </w:numPr>
            <w:spacing w:after="240" w:line="240" w:lineRule="auto"/>
            <w:ind w:left="1080" w:hanging="360"/>
          </w:pPr>
        </w:pPrChange>
      </w:pPr>
      <w:r w:rsidRPr="003B1AD8">
        <w:rPr>
          <w:rFonts w:ascii="Segoe UI" w:hAnsi="Segoe UI" w:cs="Segoe UI"/>
          <w:sz w:val="24"/>
          <w:szCs w:val="24"/>
          <w:lang w:val="en-US"/>
          <w:rPrChange w:id="482" w:author="Chris Read" w:date="2020-08-31T10:13:00Z">
            <w:rPr>
              <w:rFonts w:ascii="Segoe UI" w:hAnsi="Segoe UI" w:cs="Segoe UI"/>
              <w:b/>
              <w:bCs/>
              <w:sz w:val="24"/>
              <w:szCs w:val="24"/>
              <w:lang w:val="en-US"/>
            </w:rPr>
          </w:rPrChange>
        </w:rPr>
        <w:t>FA – information about object</w:t>
      </w:r>
    </w:p>
    <w:p w14:paraId="4872F2F3" w14:textId="77777777" w:rsidR="00E00562" w:rsidRPr="003B1AD8" w:rsidRDefault="0016677D">
      <w:pPr>
        <w:pStyle w:val="ListParagraph"/>
        <w:numPr>
          <w:ilvl w:val="1"/>
          <w:numId w:val="48"/>
        </w:numPr>
        <w:spacing w:after="240" w:line="240" w:lineRule="auto"/>
        <w:rPr>
          <w:ins w:id="483" w:author="Kristin Fender" w:date="2020-08-06T11:14:00Z"/>
          <w:rFonts w:ascii="Segoe UI" w:hAnsi="Segoe UI" w:cs="Segoe UI"/>
          <w:sz w:val="24"/>
          <w:szCs w:val="24"/>
          <w:lang w:val="en-US"/>
          <w:rPrChange w:id="484" w:author="Chris Read" w:date="2020-08-31T10:13:00Z">
            <w:rPr>
              <w:ins w:id="485" w:author="Kristin Fender" w:date="2020-08-06T11:14:00Z"/>
              <w:rFonts w:ascii="Segoe UI" w:hAnsi="Segoe UI" w:cs="Segoe UI"/>
              <w:b/>
              <w:bCs/>
              <w:sz w:val="24"/>
              <w:szCs w:val="24"/>
              <w:lang w:val="en-US"/>
            </w:rPr>
          </w:rPrChange>
        </w:rPr>
        <w:pPrChange w:id="486" w:author="Kristin Fender" w:date="2020-08-06T11:15:00Z">
          <w:pPr>
            <w:pStyle w:val="ListParagraph"/>
            <w:numPr>
              <w:ilvl w:val="1"/>
              <w:numId w:val="42"/>
            </w:numPr>
            <w:spacing w:after="240" w:line="240" w:lineRule="auto"/>
            <w:ind w:left="1080" w:hanging="360"/>
          </w:pPr>
        </w:pPrChange>
      </w:pPr>
      <w:del w:id="487" w:author="Kristin Fender" w:date="2020-08-06T11:14:00Z">
        <w:r w:rsidRPr="00CB771E" w:rsidDel="00E00562">
          <w:rPr>
            <w:rFonts w:ascii="Segoe UI" w:hAnsi="Segoe UI" w:cs="Segoe UI"/>
            <w:sz w:val="24"/>
            <w:szCs w:val="24"/>
            <w:lang w:val="en-US"/>
          </w:rPr>
          <w:delText>,</w:delText>
        </w:r>
        <w:r w:rsidRPr="003B1AD8" w:rsidDel="00E00562">
          <w:rPr>
            <w:rFonts w:ascii="Segoe UI" w:hAnsi="Segoe UI" w:cs="Segoe UI"/>
            <w:sz w:val="24"/>
            <w:szCs w:val="24"/>
            <w:lang w:val="en-US"/>
            <w:rPrChange w:id="488" w:author="Chris Read" w:date="2020-08-31T10:13:00Z">
              <w:rPr>
                <w:rFonts w:ascii="Segoe UI" w:hAnsi="Segoe UI" w:cs="Segoe UI"/>
                <w:b/>
                <w:bCs/>
                <w:sz w:val="24"/>
                <w:szCs w:val="24"/>
                <w:lang w:val="en-US"/>
              </w:rPr>
            </w:rPrChange>
          </w:rPr>
          <w:delText xml:space="preserve"> </w:delText>
        </w:r>
      </w:del>
      <w:r w:rsidRPr="003B1AD8">
        <w:rPr>
          <w:rFonts w:ascii="Segoe UI" w:hAnsi="Segoe UI" w:cs="Segoe UI"/>
          <w:sz w:val="24"/>
          <w:szCs w:val="24"/>
          <w:lang w:val="en-US"/>
          <w:rPrChange w:id="489" w:author="Chris Read" w:date="2020-08-31T10:13:00Z">
            <w:rPr>
              <w:rFonts w:ascii="Segoe UI" w:hAnsi="Segoe UI" w:cs="Segoe UI"/>
              <w:b/>
              <w:bCs/>
              <w:sz w:val="24"/>
              <w:szCs w:val="24"/>
              <w:lang w:val="en-US"/>
            </w:rPr>
          </w:rPrChange>
        </w:rPr>
        <w:t>FA depreciation</w:t>
      </w:r>
    </w:p>
    <w:p w14:paraId="565BD52F" w14:textId="77777777" w:rsidR="00E00562" w:rsidRPr="003B1AD8" w:rsidRDefault="0016677D">
      <w:pPr>
        <w:pStyle w:val="ListParagraph"/>
        <w:numPr>
          <w:ilvl w:val="1"/>
          <w:numId w:val="48"/>
        </w:numPr>
        <w:spacing w:after="240" w:line="240" w:lineRule="auto"/>
        <w:rPr>
          <w:ins w:id="490" w:author="Kristin Fender" w:date="2020-08-06T11:14:00Z"/>
          <w:rFonts w:ascii="Segoe UI" w:hAnsi="Segoe UI" w:cs="Segoe UI"/>
          <w:sz w:val="24"/>
          <w:szCs w:val="24"/>
          <w:lang w:val="en-US"/>
        </w:rPr>
        <w:pPrChange w:id="491" w:author="Kristin Fender" w:date="2020-08-06T11:15:00Z">
          <w:pPr>
            <w:pStyle w:val="ListParagraph"/>
            <w:numPr>
              <w:ilvl w:val="1"/>
              <w:numId w:val="42"/>
            </w:numPr>
            <w:spacing w:after="240" w:line="240" w:lineRule="auto"/>
            <w:ind w:left="1080" w:hanging="360"/>
          </w:pPr>
        </w:pPrChange>
      </w:pPr>
      <w:del w:id="492" w:author="Kristin Fender" w:date="2020-08-06T11:14:00Z">
        <w:r w:rsidRPr="00CB771E" w:rsidDel="00E00562">
          <w:rPr>
            <w:rFonts w:ascii="Segoe UI" w:hAnsi="Segoe UI" w:cs="Segoe UI"/>
            <w:sz w:val="24"/>
            <w:szCs w:val="24"/>
            <w:lang w:val="en-US"/>
          </w:rPr>
          <w:delText>,</w:delText>
        </w:r>
        <w:r w:rsidRPr="003B1AD8" w:rsidDel="00E00562">
          <w:rPr>
            <w:rFonts w:ascii="Segoe UI" w:hAnsi="Segoe UI" w:cs="Segoe UI"/>
            <w:sz w:val="24"/>
            <w:szCs w:val="24"/>
            <w:lang w:val="en-US"/>
            <w:rPrChange w:id="493" w:author="Chris Read" w:date="2020-08-31T10:13:00Z">
              <w:rPr>
                <w:rFonts w:ascii="Segoe UI" w:hAnsi="Segoe UI" w:cs="Segoe UI"/>
                <w:b/>
                <w:bCs/>
                <w:sz w:val="24"/>
                <w:szCs w:val="24"/>
                <w:lang w:val="en-US"/>
              </w:rPr>
            </w:rPrChange>
          </w:rPr>
          <w:delText xml:space="preserve"> </w:delText>
        </w:r>
      </w:del>
      <w:r w:rsidRPr="003B1AD8">
        <w:rPr>
          <w:rFonts w:ascii="Segoe UI" w:hAnsi="Segoe UI" w:cs="Segoe UI"/>
          <w:sz w:val="24"/>
          <w:szCs w:val="24"/>
          <w:lang w:val="en-US"/>
          <w:rPrChange w:id="494" w:author="Chris Read" w:date="2020-08-31T10:13:00Z">
            <w:rPr>
              <w:rFonts w:ascii="Segoe UI" w:hAnsi="Segoe UI" w:cs="Segoe UI"/>
              <w:b/>
              <w:bCs/>
              <w:sz w:val="24"/>
              <w:szCs w:val="24"/>
              <w:lang w:val="en-US"/>
            </w:rPr>
          </w:rPrChange>
        </w:rPr>
        <w:t>FA/IA sale</w:t>
      </w:r>
      <w:r w:rsidRPr="00CB771E">
        <w:rPr>
          <w:rFonts w:ascii="Segoe UI" w:hAnsi="Segoe UI" w:cs="Segoe UI"/>
          <w:sz w:val="24"/>
          <w:szCs w:val="24"/>
          <w:lang w:val="en-US"/>
        </w:rPr>
        <w:t xml:space="preserve">, </w:t>
      </w:r>
      <w:r w:rsidRPr="003B1AD8">
        <w:rPr>
          <w:rFonts w:ascii="Segoe UI" w:hAnsi="Segoe UI" w:cs="Segoe UI"/>
          <w:sz w:val="24"/>
          <w:szCs w:val="24"/>
          <w:lang w:val="en-US"/>
          <w:rPrChange w:id="495" w:author="Chris Read" w:date="2020-08-31T10:13:00Z">
            <w:rPr>
              <w:rFonts w:ascii="Segoe UI" w:hAnsi="Segoe UI" w:cs="Segoe UI"/>
              <w:b/>
              <w:bCs/>
              <w:sz w:val="24"/>
              <w:szCs w:val="24"/>
              <w:lang w:val="en-US"/>
            </w:rPr>
          </w:rPrChange>
        </w:rPr>
        <w:t>Deferrals</w:t>
      </w:r>
      <w:del w:id="496" w:author="Chris Read" w:date="2020-08-27T14:38:00Z">
        <w:r w:rsidRPr="003B1AD8" w:rsidDel="00366B7B">
          <w:rPr>
            <w:rFonts w:ascii="Segoe UI" w:hAnsi="Segoe UI" w:cs="Segoe UI"/>
            <w:sz w:val="24"/>
            <w:szCs w:val="24"/>
            <w:lang w:val="en-US"/>
          </w:rPr>
          <w:delText xml:space="preserve">. </w:delText>
        </w:r>
      </w:del>
    </w:p>
    <w:p w14:paraId="45203D8F" w14:textId="3893A93F" w:rsidR="0016677D" w:rsidRPr="003B1AD8" w:rsidRDefault="0016677D">
      <w:pPr>
        <w:spacing w:after="240" w:line="240" w:lineRule="auto"/>
        <w:ind w:left="360"/>
        <w:rPr>
          <w:rFonts w:ascii="Segoe UI" w:hAnsi="Segoe UI" w:cs="Segoe UI"/>
          <w:sz w:val="24"/>
          <w:szCs w:val="24"/>
          <w:lang w:val="en-US"/>
          <w:rPrChange w:id="497" w:author="Chris Read" w:date="2020-08-31T10:13:00Z">
            <w:rPr>
              <w:lang w:val="en-US"/>
            </w:rPr>
          </w:rPrChange>
        </w:rPr>
        <w:pPrChange w:id="498" w:author="Chris Read" w:date="2020-08-27T14:39:00Z">
          <w:pPr>
            <w:pStyle w:val="ListParagraph"/>
            <w:numPr>
              <w:numId w:val="42"/>
            </w:numPr>
            <w:spacing w:after="240" w:line="240" w:lineRule="auto"/>
            <w:ind w:left="360" w:hanging="360"/>
          </w:pPr>
        </w:pPrChange>
      </w:pPr>
      <w:r w:rsidRPr="003B1AD8">
        <w:rPr>
          <w:rFonts w:ascii="Segoe UI" w:hAnsi="Segoe UI" w:cs="Segoe UI"/>
          <w:sz w:val="24"/>
          <w:szCs w:val="24"/>
          <w:lang w:val="en-US"/>
          <w:rPrChange w:id="499" w:author="Chris Read" w:date="2020-08-31T10:13:00Z">
            <w:rPr>
              <w:lang w:val="en-US"/>
            </w:rPr>
          </w:rPrChange>
        </w:rPr>
        <w:t xml:space="preserve">For </w:t>
      </w:r>
      <w:del w:id="500" w:author="Kristin Fender" w:date="2020-08-06T11:15:00Z">
        <w:r w:rsidRPr="003B1AD8" w:rsidDel="00E00562">
          <w:rPr>
            <w:rFonts w:ascii="Segoe UI" w:hAnsi="Segoe UI" w:cs="Segoe UI"/>
            <w:sz w:val="24"/>
            <w:szCs w:val="24"/>
            <w:lang w:val="en-US"/>
            <w:rPrChange w:id="501" w:author="Chris Read" w:date="2020-08-31T10:13:00Z">
              <w:rPr>
                <w:lang w:val="en-US"/>
              </w:rPr>
            </w:rPrChange>
          </w:rPr>
          <w:delText xml:space="preserve">every </w:delText>
        </w:r>
      </w:del>
      <w:ins w:id="502" w:author="Kristin Fender" w:date="2020-08-06T11:15:00Z">
        <w:r w:rsidR="00E00562" w:rsidRPr="003B1AD8">
          <w:rPr>
            <w:rFonts w:ascii="Segoe UI" w:hAnsi="Segoe UI" w:cs="Segoe UI"/>
            <w:sz w:val="24"/>
            <w:szCs w:val="24"/>
            <w:lang w:val="en-US"/>
            <w:rPrChange w:id="503" w:author="Chris Read" w:date="2020-08-31T10:13:00Z">
              <w:rPr>
                <w:lang w:val="en-US"/>
              </w:rPr>
            </w:rPrChange>
          </w:rPr>
          <w:t xml:space="preserve">each </w:t>
        </w:r>
      </w:ins>
      <w:r w:rsidRPr="003B1AD8">
        <w:rPr>
          <w:rFonts w:ascii="Segoe UI" w:hAnsi="Segoe UI" w:cs="Segoe UI"/>
          <w:sz w:val="24"/>
          <w:szCs w:val="24"/>
          <w:lang w:val="en-US"/>
          <w:rPrChange w:id="504" w:author="Chris Read" w:date="2020-08-31T10:13:00Z">
            <w:rPr>
              <w:lang w:val="en-US"/>
            </w:rPr>
          </w:rPrChange>
        </w:rPr>
        <w:t xml:space="preserve">register, on the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505" w:author="Chris Read" w:date="2020-08-31T10:13:00Z">
            <w:rPr>
              <w:b/>
              <w:bCs/>
              <w:lang w:val="en-US"/>
            </w:rPr>
          </w:rPrChange>
        </w:rPr>
        <w:t>Hide</w:t>
      </w:r>
      <w:r w:rsidRPr="003B1AD8">
        <w:rPr>
          <w:rFonts w:ascii="Segoe UI" w:hAnsi="Segoe UI" w:cs="Segoe UI"/>
          <w:sz w:val="24"/>
          <w:szCs w:val="24"/>
          <w:lang w:val="en-US"/>
          <w:rPrChange w:id="506" w:author="Chris Read" w:date="2020-08-31T10:13:00Z">
            <w:rPr>
              <w:lang w:val="en-US"/>
            </w:rPr>
          </w:rPrChange>
        </w:rPr>
        <w:t xml:space="preserve"> </w:t>
      </w:r>
      <w:proofErr w:type="spellStart"/>
      <w:r w:rsidRPr="003B1AD8">
        <w:rPr>
          <w:rFonts w:ascii="Segoe UI" w:hAnsi="Segoe UI" w:cs="Segoe UI"/>
          <w:sz w:val="24"/>
          <w:szCs w:val="24"/>
          <w:lang w:val="en-US"/>
          <w:rPrChange w:id="507" w:author="Chris Read" w:date="2020-08-31T10:13:00Z">
            <w:rPr>
              <w:lang w:val="en-US"/>
            </w:rPr>
          </w:rPrChange>
        </w:rPr>
        <w:t>FastTab</w:t>
      </w:r>
      <w:proofErr w:type="spellEnd"/>
      <w:r w:rsidRPr="003B1AD8">
        <w:rPr>
          <w:rFonts w:ascii="Segoe UI" w:hAnsi="Segoe UI" w:cs="Segoe UI"/>
          <w:sz w:val="24"/>
          <w:szCs w:val="24"/>
          <w:lang w:val="en-US"/>
          <w:rPrChange w:id="508" w:author="Chris Read" w:date="2020-08-31T10:13:00Z">
            <w:rPr>
              <w:lang w:val="en-US"/>
            </w:rPr>
          </w:rPrChange>
        </w:rPr>
        <w:t xml:space="preserve">, select </w:t>
      </w:r>
      <w:r w:rsidR="00A8718F" w:rsidRPr="003B1AD8">
        <w:rPr>
          <w:rFonts w:ascii="Segoe UI" w:hAnsi="Segoe UI" w:cs="Segoe UI"/>
          <w:sz w:val="24"/>
          <w:szCs w:val="24"/>
          <w:lang w:val="en-US"/>
          <w:rPrChange w:id="509" w:author="Chris Read" w:date="2020-08-31T10:13:00Z">
            <w:rPr>
              <w:lang w:val="en-US"/>
            </w:rPr>
          </w:rPrChange>
        </w:rPr>
        <w:t>the</w:t>
      </w:r>
      <w:r w:rsidRPr="003B1AD8">
        <w:rPr>
          <w:rFonts w:ascii="Segoe UI" w:hAnsi="Segoe UI" w:cs="Segoe UI"/>
          <w:sz w:val="24"/>
          <w:szCs w:val="24"/>
          <w:lang w:val="en-US"/>
          <w:rPrChange w:id="510" w:author="Chris Read" w:date="2020-08-31T10:13:00Z">
            <w:rPr>
              <w:lang w:val="en-US"/>
            </w:rPr>
          </w:rPrChange>
        </w:rPr>
        <w:t xml:space="preserve"> fields</w:t>
      </w:r>
      <w:r w:rsidR="00A8718F" w:rsidRPr="003B1AD8">
        <w:rPr>
          <w:rFonts w:ascii="Segoe UI" w:hAnsi="Segoe UI" w:cs="Segoe UI"/>
          <w:sz w:val="24"/>
          <w:szCs w:val="24"/>
          <w:lang w:val="en-US"/>
          <w:rPrChange w:id="511" w:author="Chris Read" w:date="2020-08-31T10:13:00Z">
            <w:rPr>
              <w:lang w:val="en-US"/>
            </w:rPr>
          </w:rPrChange>
        </w:rPr>
        <w:t xml:space="preserve"> </w:t>
      </w:r>
      <w:del w:id="512" w:author="Chris Read" w:date="2020-08-27T18:35:00Z">
        <w:r w:rsidR="00A8718F" w:rsidRPr="003B1AD8" w:rsidDel="005E4360">
          <w:rPr>
            <w:rFonts w:ascii="Segoe UI" w:hAnsi="Segoe UI" w:cs="Segoe UI"/>
            <w:sz w:val="24"/>
            <w:szCs w:val="24"/>
            <w:lang w:val="en-US"/>
            <w:rPrChange w:id="513" w:author="Chris Read" w:date="2020-08-31T10:13:00Z">
              <w:rPr>
                <w:lang w:val="en-US"/>
              </w:rPr>
            </w:rPrChange>
          </w:rPr>
          <w:delText xml:space="preserve">to </w:delText>
        </w:r>
      </w:del>
      <w:ins w:id="514" w:author="Chris Read" w:date="2020-08-27T18:35:00Z">
        <w:r w:rsidR="005E4360" w:rsidRPr="00CB771E">
          <w:rPr>
            <w:rFonts w:ascii="Segoe UI" w:hAnsi="Segoe UI" w:cs="Segoe UI"/>
            <w:sz w:val="24"/>
            <w:szCs w:val="24"/>
            <w:lang w:val="en-US"/>
          </w:rPr>
          <w:t>that should</w:t>
        </w:r>
        <w:r w:rsidR="005E4360" w:rsidRPr="003B1AD8">
          <w:rPr>
            <w:rFonts w:ascii="Segoe UI" w:hAnsi="Segoe UI" w:cs="Segoe UI"/>
            <w:sz w:val="24"/>
            <w:szCs w:val="24"/>
            <w:lang w:val="en-US"/>
            <w:rPrChange w:id="515" w:author="Chris Read" w:date="2020-08-31T10:13:00Z">
              <w:rPr>
                <w:lang w:val="en-US"/>
              </w:rPr>
            </w:rPrChange>
          </w:rPr>
          <w:t xml:space="preserve"> </w:t>
        </w:r>
      </w:ins>
      <w:r w:rsidR="00A8718F" w:rsidRPr="003B1AD8">
        <w:rPr>
          <w:rFonts w:ascii="Segoe UI" w:hAnsi="Segoe UI" w:cs="Segoe UI"/>
          <w:sz w:val="24"/>
          <w:szCs w:val="24"/>
          <w:lang w:val="en-US"/>
          <w:rPrChange w:id="516" w:author="Chris Read" w:date="2020-08-31T10:13:00Z">
            <w:rPr>
              <w:lang w:val="en-US"/>
            </w:rPr>
          </w:rPrChange>
        </w:rPr>
        <w:t>be hidden from the register</w:t>
      </w:r>
      <w:r w:rsidRPr="003B1AD8">
        <w:rPr>
          <w:rFonts w:ascii="Segoe UI" w:hAnsi="Segoe UI" w:cs="Segoe UI"/>
          <w:sz w:val="24"/>
          <w:szCs w:val="24"/>
          <w:lang w:val="en-US"/>
          <w:rPrChange w:id="517" w:author="Chris Read" w:date="2020-08-31T10:13:00Z">
            <w:rPr>
              <w:lang w:val="en-US"/>
            </w:rPr>
          </w:rPrChange>
        </w:rPr>
        <w:t>.</w:t>
      </w:r>
    </w:p>
    <w:p w14:paraId="00E66494" w14:textId="6CEEEBBC" w:rsidR="0016677D" w:rsidRPr="00CB771E" w:rsidRDefault="00B70E95" w:rsidP="0016677D">
      <w:pPr>
        <w:pStyle w:val="ListParagraph"/>
        <w:numPr>
          <w:ilvl w:val="0"/>
          <w:numId w:val="42"/>
        </w:numPr>
        <w:spacing w:before="240" w:after="0" w:line="360" w:lineRule="auto"/>
        <w:rPr>
          <w:rFonts w:ascii="Segoe UI" w:hAnsi="Segoe UI" w:cs="Segoe UI"/>
          <w:sz w:val="24"/>
          <w:szCs w:val="24"/>
          <w:lang w:val="en-US"/>
        </w:rPr>
      </w:pPr>
      <w:ins w:id="518" w:author="Anastasia Yashenina" w:date="2020-11-05T17:51:00Z">
        <w:r>
          <w:rPr>
            <w:rFonts w:ascii="Segoe UI" w:hAnsi="Segoe UI" w:cs="Segoe UI"/>
            <w:sz w:val="24"/>
            <w:szCs w:val="24"/>
            <w:lang w:val="en-US"/>
          </w:rPr>
          <w:t>On</w:t>
        </w:r>
      </w:ins>
      <w:ins w:id="519" w:author="Anastasia Yashenina" w:date="2020-11-05T17:52:00Z">
        <w:r>
          <w:rPr>
            <w:rFonts w:ascii="Segoe UI" w:hAnsi="Segoe UI" w:cs="Segoe UI"/>
            <w:sz w:val="24"/>
            <w:szCs w:val="24"/>
            <w:lang w:val="en-US"/>
          </w:rPr>
          <w:t xml:space="preserve"> </w:t>
        </w:r>
        <w:r w:rsidRPr="00B70E95">
          <w:rPr>
            <w:rFonts w:ascii="Segoe UI" w:hAnsi="Segoe UI" w:cs="Segoe UI"/>
            <w:b/>
            <w:bCs/>
            <w:sz w:val="24"/>
            <w:szCs w:val="24"/>
            <w:lang w:val="en-US"/>
            <w:rPrChange w:id="520" w:author="Anastasia Yashenina" w:date="2020-11-05T17:52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t>Fixed assets</w:t>
        </w:r>
        <w:r>
          <w:rPr>
            <w:rFonts w:ascii="Segoe UI" w:hAnsi="Segoe UI" w:cs="Segoe UI"/>
            <w:sz w:val="24"/>
            <w:szCs w:val="24"/>
            <w:lang w:val="en-US"/>
          </w:rPr>
          <w:t xml:space="preserve"> page (Fixed assets (Russia) &gt; Common &gt; Fixed assets), </w:t>
        </w:r>
      </w:ins>
      <w:commentRangeStart w:id="521"/>
      <w:commentRangeStart w:id="522"/>
      <w:del w:id="523" w:author="Anastasia Yashenina" w:date="2020-11-05T17:52:00Z">
        <w:r w:rsidR="0016677D" w:rsidRPr="00CB771E" w:rsidDel="00B70E95">
          <w:rPr>
            <w:rFonts w:ascii="Segoe UI" w:hAnsi="Segoe UI" w:cs="Segoe UI"/>
            <w:sz w:val="24"/>
            <w:szCs w:val="24"/>
            <w:lang w:val="en-US"/>
          </w:rPr>
          <w:delText>C</w:delText>
        </w:r>
      </w:del>
      <w:ins w:id="524" w:author="Anastasia Yashenina" w:date="2020-11-05T17:52:00Z">
        <w:r>
          <w:rPr>
            <w:rFonts w:ascii="Segoe UI" w:hAnsi="Segoe UI" w:cs="Segoe UI"/>
            <w:sz w:val="24"/>
            <w:szCs w:val="24"/>
            <w:lang w:val="en-US"/>
          </w:rPr>
          <w:t>c</w:t>
        </w:r>
      </w:ins>
      <w:r w:rsidR="0016677D" w:rsidRPr="00CB771E">
        <w:rPr>
          <w:rFonts w:ascii="Segoe UI" w:hAnsi="Segoe UI" w:cs="Segoe UI"/>
          <w:sz w:val="24"/>
          <w:szCs w:val="24"/>
          <w:lang w:val="en-US"/>
        </w:rPr>
        <w:t>reate the following fixed asset</w:t>
      </w:r>
      <w:del w:id="525" w:author="Chris Read" w:date="2020-08-27T14:40:00Z">
        <w:r w:rsidR="0016677D" w:rsidRPr="003B1AD8" w:rsidDel="00283FCE">
          <w:rPr>
            <w:rFonts w:ascii="Segoe UI" w:hAnsi="Segoe UI" w:cs="Segoe UI"/>
            <w:sz w:val="24"/>
            <w:szCs w:val="24"/>
            <w:lang w:val="en-US"/>
          </w:rPr>
          <w:delText>:</w:delText>
        </w:r>
        <w:commentRangeEnd w:id="521"/>
        <w:r w:rsidR="00E00562" w:rsidRPr="003B1AD8" w:rsidDel="00283FCE">
          <w:rPr>
            <w:rStyle w:val="CommentReference"/>
            <w:rFonts w:ascii="Calibri" w:eastAsia="Calibri" w:hAnsi="Calibri" w:cs="Times New Roman"/>
            <w:lang w:val="en-US" w:eastAsia="ru-RU"/>
          </w:rPr>
          <w:commentReference w:id="521"/>
        </w:r>
      </w:del>
      <w:commentRangeEnd w:id="522"/>
      <w:r>
        <w:rPr>
          <w:rStyle w:val="CommentReference"/>
          <w:rFonts w:ascii="Calibri" w:eastAsia="Calibri" w:hAnsi="Calibri" w:cs="Times New Roman"/>
          <w:lang w:eastAsia="ru-RU"/>
        </w:rPr>
        <w:commentReference w:id="522"/>
      </w:r>
      <w:ins w:id="526" w:author="Chris Read" w:date="2020-08-27T14:40:00Z">
        <w:r w:rsidR="00283FCE" w:rsidRPr="00CB771E">
          <w:rPr>
            <w:rFonts w:ascii="Segoe UI" w:hAnsi="Segoe UI" w:cs="Segoe UI"/>
            <w:sz w:val="24"/>
            <w:szCs w:val="24"/>
            <w:lang w:val="en-US"/>
          </w:rPr>
          <w:t>.</w:t>
        </w:r>
      </w:ins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373"/>
        <w:gridCol w:w="1471"/>
        <w:gridCol w:w="2087"/>
        <w:gridCol w:w="2010"/>
      </w:tblGrid>
      <w:tr w:rsidR="0016677D" w:rsidRPr="003B1AD8" w14:paraId="66EE9C71" w14:textId="77777777" w:rsidTr="00081CAD">
        <w:trPr>
          <w:tblHeader/>
        </w:trPr>
        <w:tc>
          <w:tcPr>
            <w:tcW w:w="1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1AD3C23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FA group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0DE8D14D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0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37B239FF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Acquisition date</w:t>
            </w:r>
          </w:p>
        </w:tc>
        <w:tc>
          <w:tcPr>
            <w:tcW w:w="2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4B67C49D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Acquisition cost</w:t>
            </w:r>
          </w:p>
        </w:tc>
      </w:tr>
      <w:tr w:rsidR="0016677D" w:rsidRPr="003B1AD8" w14:paraId="5AB581B6" w14:textId="77777777" w:rsidTr="00081CAD">
        <w:tc>
          <w:tcPr>
            <w:tcW w:w="1373" w:type="dxa"/>
            <w:tcBorders>
              <w:top w:val="single" w:sz="4" w:space="0" w:color="FFFFFF" w:themeColor="background1"/>
            </w:tcBorders>
          </w:tcPr>
          <w:p w14:paraId="6AF479FC" w14:textId="77777777" w:rsidR="0016677D" w:rsidRPr="00CB771E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Inventory</w:t>
            </w:r>
          </w:p>
        </w:tc>
        <w:tc>
          <w:tcPr>
            <w:tcW w:w="1471" w:type="dxa"/>
            <w:tcBorders>
              <w:top w:val="single" w:sz="4" w:space="0" w:color="FFFFFF" w:themeColor="background1"/>
            </w:tcBorders>
          </w:tcPr>
          <w:p w14:paraId="3FF897B5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4051</w:t>
            </w:r>
          </w:p>
        </w:tc>
        <w:tc>
          <w:tcPr>
            <w:tcW w:w="2087" w:type="dxa"/>
            <w:tcBorders>
              <w:top w:val="single" w:sz="4" w:space="0" w:color="FFFFFF" w:themeColor="background1"/>
            </w:tcBorders>
          </w:tcPr>
          <w:p w14:paraId="3EE0C89B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01/01/2019</w:t>
            </w:r>
          </w:p>
        </w:tc>
        <w:tc>
          <w:tcPr>
            <w:tcW w:w="2010" w:type="dxa"/>
            <w:tcBorders>
              <w:top w:val="single" w:sz="4" w:space="0" w:color="FFFFFF" w:themeColor="background1"/>
            </w:tcBorders>
          </w:tcPr>
          <w:p w14:paraId="507CB195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300,000.00</w:t>
            </w:r>
          </w:p>
        </w:tc>
      </w:tr>
    </w:tbl>
    <w:p w14:paraId="003E0221" w14:textId="05954EE1" w:rsidR="0016677D" w:rsidRPr="003B1AD8" w:rsidRDefault="0016677D" w:rsidP="0016677D">
      <w:pPr>
        <w:pStyle w:val="ListParagraph"/>
        <w:numPr>
          <w:ilvl w:val="0"/>
          <w:numId w:val="42"/>
        </w:numPr>
        <w:spacing w:before="240" w:after="0" w:line="360" w:lineRule="auto"/>
        <w:rPr>
          <w:rFonts w:ascii="Segoe UI" w:hAnsi="Segoe UI" w:cs="Segoe UI"/>
          <w:sz w:val="24"/>
          <w:szCs w:val="24"/>
          <w:lang w:val="en-US"/>
        </w:rPr>
      </w:pPr>
      <w:r w:rsidRPr="00CB771E">
        <w:rPr>
          <w:rFonts w:ascii="Segoe UI" w:hAnsi="Segoe UI" w:cs="Segoe UI"/>
          <w:sz w:val="24"/>
          <w:szCs w:val="24"/>
          <w:lang w:val="en-US"/>
        </w:rPr>
        <w:t xml:space="preserve">Add the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527" w:author="Chris Read" w:date="2020-08-31T10:13:00Z">
            <w:rPr>
              <w:rFonts w:ascii="Segoe UI" w:hAnsi="Segoe UI" w:cs="Segoe UI"/>
              <w:sz w:val="24"/>
              <w:szCs w:val="24"/>
              <w:lang w:val="en-US"/>
            </w:rPr>
          </w:rPrChange>
        </w:rPr>
        <w:t>TAX</w:t>
      </w:r>
      <w:r w:rsidRPr="00CB771E">
        <w:rPr>
          <w:rFonts w:ascii="Segoe UI" w:hAnsi="Segoe UI" w:cs="Segoe UI"/>
          <w:sz w:val="24"/>
          <w:szCs w:val="24"/>
          <w:lang w:val="en-US"/>
        </w:rPr>
        <w:t xml:space="preserve"> value model for the fixed asset. On the </w:t>
      </w:r>
      <w:r w:rsidRPr="00CB771E">
        <w:rPr>
          <w:rFonts w:ascii="Segoe UI" w:hAnsi="Segoe UI" w:cs="Segoe UI"/>
          <w:b/>
          <w:bCs/>
          <w:sz w:val="24"/>
          <w:szCs w:val="24"/>
          <w:lang w:val="en-US"/>
        </w:rPr>
        <w:t>General</w:t>
      </w:r>
      <w:r w:rsidRPr="0041340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1340D">
        <w:rPr>
          <w:rFonts w:ascii="Segoe UI" w:hAnsi="Segoe UI" w:cs="Segoe UI"/>
          <w:sz w:val="24"/>
          <w:szCs w:val="24"/>
          <w:lang w:val="en-US"/>
        </w:rPr>
        <w:t>FastTab</w:t>
      </w:r>
      <w:proofErr w:type="spellEnd"/>
      <w:r w:rsidRPr="0041340D">
        <w:rPr>
          <w:rFonts w:ascii="Segoe UI" w:hAnsi="Segoe UI" w:cs="Segoe UI"/>
          <w:sz w:val="24"/>
          <w:szCs w:val="24"/>
          <w:lang w:val="en-US"/>
        </w:rPr>
        <w:t xml:space="preserve">, </w:t>
      </w:r>
      <w:del w:id="528" w:author="Chris Read" w:date="2020-08-27T18:36:00Z">
        <w:r w:rsidRPr="003B1AD8" w:rsidDel="00D700CE">
          <w:rPr>
            <w:rFonts w:ascii="Segoe UI" w:hAnsi="Segoe UI" w:cs="Segoe UI"/>
            <w:sz w:val="24"/>
            <w:szCs w:val="24"/>
            <w:lang w:val="en-US"/>
          </w:rPr>
          <w:delText>fill in</w:delText>
        </w:r>
      </w:del>
      <w:ins w:id="529" w:author="Chris Read" w:date="2020-08-27T18:36:00Z">
        <w:r w:rsidR="00D700CE" w:rsidRPr="003B1AD8">
          <w:rPr>
            <w:rFonts w:ascii="Segoe UI" w:hAnsi="Segoe UI" w:cs="Segoe UI"/>
            <w:sz w:val="24"/>
            <w:szCs w:val="24"/>
            <w:lang w:val="en-US"/>
          </w:rPr>
          <w:t>set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 xml:space="preserve"> the </w:t>
      </w:r>
      <w:ins w:id="530" w:author="Chris Read" w:date="2020-08-27T18:36:00Z">
        <w:r w:rsidR="00D700CE" w:rsidRPr="003B1AD8">
          <w:rPr>
            <w:rFonts w:ascii="Segoe UI" w:hAnsi="Segoe UI" w:cs="Segoe UI"/>
            <w:sz w:val="24"/>
            <w:szCs w:val="24"/>
            <w:lang w:val="en-US"/>
          </w:rPr>
          <w:t xml:space="preserve">following 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>fields</w:t>
      </w:r>
      <w:ins w:id="531" w:author="Chris Read" w:date="2020-08-27T14:40:00Z">
        <w:r w:rsidR="00283FCE" w:rsidRPr="003B1AD8">
          <w:rPr>
            <w:rFonts w:ascii="Segoe UI" w:hAnsi="Segoe UI" w:cs="Segoe UI"/>
            <w:sz w:val="24"/>
            <w:szCs w:val="24"/>
            <w:lang w:val="en-US"/>
          </w:rPr>
          <w:t>.</w:t>
        </w:r>
      </w:ins>
      <w:del w:id="532" w:author="Chris Read" w:date="2020-08-27T14:40:00Z">
        <w:r w:rsidRPr="003B1AD8" w:rsidDel="00283FCE">
          <w:rPr>
            <w:rFonts w:ascii="Segoe UI" w:hAnsi="Segoe UI" w:cs="Segoe UI"/>
            <w:sz w:val="24"/>
            <w:szCs w:val="24"/>
            <w:lang w:val="en-US"/>
          </w:rPr>
          <w:delText>: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33"/>
        <w:gridCol w:w="2473"/>
        <w:gridCol w:w="3827"/>
      </w:tblGrid>
      <w:tr w:rsidR="0016677D" w:rsidRPr="003B1AD8" w14:paraId="2058595A" w14:textId="77777777" w:rsidTr="00081CAD">
        <w:trPr>
          <w:tblHeader/>
        </w:trPr>
        <w:tc>
          <w:tcPr>
            <w:tcW w:w="16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65E46BC0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Value model</w:t>
            </w:r>
          </w:p>
        </w:tc>
        <w:tc>
          <w:tcPr>
            <w:tcW w:w="24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070694B3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Depreciation group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28340C4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Putting into operation amount</w:t>
            </w:r>
          </w:p>
        </w:tc>
      </w:tr>
      <w:tr w:rsidR="0016677D" w:rsidRPr="003B1AD8" w14:paraId="5C647055" w14:textId="77777777" w:rsidTr="00081CAD">
        <w:tc>
          <w:tcPr>
            <w:tcW w:w="1633" w:type="dxa"/>
            <w:tcBorders>
              <w:top w:val="single" w:sz="4" w:space="0" w:color="4472C4" w:themeColor="accent1"/>
            </w:tcBorders>
          </w:tcPr>
          <w:p w14:paraId="7868835F" w14:textId="77777777" w:rsidR="0016677D" w:rsidRPr="00CB771E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TAX</w:t>
            </w:r>
          </w:p>
        </w:tc>
        <w:tc>
          <w:tcPr>
            <w:tcW w:w="2473" w:type="dxa"/>
            <w:tcBorders>
              <w:top w:val="single" w:sz="4" w:space="0" w:color="4472C4" w:themeColor="accent1"/>
            </w:tcBorders>
          </w:tcPr>
          <w:p w14:paraId="5C84BDC2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FA loss</w:t>
            </w:r>
          </w:p>
        </w:tc>
        <w:tc>
          <w:tcPr>
            <w:tcW w:w="3827" w:type="dxa"/>
            <w:tcBorders>
              <w:top w:val="single" w:sz="4" w:space="0" w:color="4472C4" w:themeColor="accent1"/>
            </w:tcBorders>
          </w:tcPr>
          <w:p w14:paraId="6B70AB31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300,000.00</w:t>
            </w:r>
          </w:p>
        </w:tc>
      </w:tr>
    </w:tbl>
    <w:p w14:paraId="14365EB3" w14:textId="6106640F" w:rsidR="0016677D" w:rsidRPr="003B1AD8" w:rsidRDefault="0016677D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Segoe UI" w:hAnsi="Segoe UI" w:cs="Segoe UI"/>
          <w:sz w:val="24"/>
          <w:szCs w:val="24"/>
          <w:lang w:val="en-US"/>
        </w:rPr>
        <w:pPrChange w:id="533" w:author="Kristin Fender" w:date="2020-08-10T13:09:00Z">
          <w:pPr>
            <w:pStyle w:val="ListParagraph"/>
            <w:spacing w:before="240" w:after="240" w:line="240" w:lineRule="auto"/>
            <w:ind w:left="0"/>
          </w:pPr>
        </w:pPrChange>
      </w:pPr>
      <w:r w:rsidRPr="00CB771E">
        <w:rPr>
          <w:rFonts w:ascii="Segoe UI" w:hAnsi="Segoe UI" w:cs="Segoe UI"/>
          <w:sz w:val="24"/>
          <w:szCs w:val="24"/>
          <w:lang w:val="en-US"/>
        </w:rPr>
        <w:t xml:space="preserve">Make sure that the </w:t>
      </w:r>
      <w:r w:rsidRPr="00CB771E">
        <w:rPr>
          <w:rFonts w:ascii="Segoe UI" w:hAnsi="Segoe UI" w:cs="Segoe UI"/>
          <w:b/>
          <w:bCs/>
          <w:sz w:val="24"/>
          <w:szCs w:val="24"/>
          <w:lang w:val="en-US"/>
        </w:rPr>
        <w:t>Deferrals</w:t>
      </w:r>
      <w:r w:rsidRPr="0041340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1340D">
        <w:rPr>
          <w:rFonts w:ascii="Segoe UI" w:hAnsi="Segoe UI" w:cs="Segoe UI"/>
          <w:sz w:val="24"/>
          <w:szCs w:val="24"/>
          <w:lang w:val="en-US"/>
        </w:rPr>
        <w:t>FastTab</w:t>
      </w:r>
      <w:proofErr w:type="spellEnd"/>
      <w:r w:rsidRPr="0041340D">
        <w:rPr>
          <w:rFonts w:ascii="Segoe UI" w:hAnsi="Segoe UI" w:cs="Segoe UI"/>
          <w:sz w:val="24"/>
          <w:szCs w:val="24"/>
          <w:lang w:val="en-US"/>
        </w:rPr>
        <w:t xml:space="preserve"> has the following line</w:t>
      </w:r>
      <w:ins w:id="534" w:author="Chris Read" w:date="2020-08-27T14:40:00Z">
        <w:r w:rsidR="00283FCE" w:rsidRPr="003B1AD8">
          <w:rPr>
            <w:rFonts w:ascii="Segoe UI" w:hAnsi="Segoe UI" w:cs="Segoe UI"/>
            <w:sz w:val="24"/>
            <w:szCs w:val="24"/>
            <w:lang w:val="en-US"/>
          </w:rPr>
          <w:t>.</w:t>
        </w:r>
      </w:ins>
      <w:del w:id="535" w:author="Chris Read" w:date="2020-08-27T14:40:00Z">
        <w:r w:rsidRPr="003B1AD8" w:rsidDel="00283FCE">
          <w:rPr>
            <w:rFonts w:ascii="Segoe UI" w:hAnsi="Segoe UI" w:cs="Segoe UI"/>
            <w:sz w:val="24"/>
            <w:szCs w:val="24"/>
            <w:lang w:val="en-US"/>
          </w:rPr>
          <w:delText>: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3"/>
        <w:gridCol w:w="2126"/>
        <w:gridCol w:w="2126"/>
      </w:tblGrid>
      <w:tr w:rsidR="0016677D" w:rsidRPr="003B1AD8" w14:paraId="332548FF" w14:textId="77777777" w:rsidTr="00081CAD">
        <w:trPr>
          <w:tblHeader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04DBA923" w14:textId="77777777" w:rsidR="0016677D" w:rsidRPr="003B1AD8" w:rsidRDefault="0016677D" w:rsidP="0050690C">
            <w:pPr>
              <w:pStyle w:val="a"/>
              <w:spacing w:line="276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lastRenderedPageBreak/>
              <w:t>Model number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79F4485A" w14:textId="77777777" w:rsidR="0016677D" w:rsidRPr="003B1AD8" w:rsidRDefault="0016677D" w:rsidP="0050690C">
            <w:pPr>
              <w:pStyle w:val="a"/>
              <w:spacing w:line="276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Deferrals group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B889E15" w14:textId="77777777" w:rsidR="0016677D" w:rsidRPr="003B1AD8" w:rsidRDefault="0016677D" w:rsidP="0050690C">
            <w:pPr>
              <w:pStyle w:val="a"/>
              <w:spacing w:line="276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Expense code</w:t>
            </w:r>
          </w:p>
        </w:tc>
      </w:tr>
      <w:tr w:rsidR="0016677D" w:rsidRPr="003B1AD8" w14:paraId="41EFBD73" w14:textId="77777777" w:rsidTr="00081CAD">
        <w:tc>
          <w:tcPr>
            <w:tcW w:w="1843" w:type="dxa"/>
            <w:tcBorders>
              <w:top w:val="single" w:sz="4" w:space="0" w:color="4472C4" w:themeColor="accent1"/>
            </w:tcBorders>
          </w:tcPr>
          <w:p w14:paraId="386E2F69" w14:textId="77777777" w:rsidR="0016677D" w:rsidRPr="00CB771E" w:rsidRDefault="0016677D" w:rsidP="0050690C">
            <w:pPr>
              <w:pStyle w:val="a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TAX</w:t>
            </w:r>
          </w:p>
        </w:tc>
        <w:tc>
          <w:tcPr>
            <w:tcW w:w="2126" w:type="dxa"/>
            <w:tcBorders>
              <w:top w:val="single" w:sz="4" w:space="0" w:color="4472C4" w:themeColor="accent1"/>
            </w:tcBorders>
          </w:tcPr>
          <w:p w14:paraId="761DA1A3" w14:textId="77777777" w:rsidR="0016677D" w:rsidRPr="003B1AD8" w:rsidRDefault="0016677D" w:rsidP="0050690C">
            <w:pPr>
              <w:pStyle w:val="a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Yearly</w:t>
            </w:r>
          </w:p>
        </w:tc>
        <w:tc>
          <w:tcPr>
            <w:tcW w:w="2126" w:type="dxa"/>
            <w:tcBorders>
              <w:top w:val="single" w:sz="4" w:space="0" w:color="4472C4" w:themeColor="accent1"/>
            </w:tcBorders>
          </w:tcPr>
          <w:p w14:paraId="69CEE9E4" w14:textId="77777777" w:rsidR="0016677D" w:rsidRPr="003B1AD8" w:rsidRDefault="0016677D" w:rsidP="0050690C">
            <w:pPr>
              <w:pStyle w:val="a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902030000</w:t>
            </w:r>
          </w:p>
        </w:tc>
      </w:tr>
    </w:tbl>
    <w:p w14:paraId="31763646" w14:textId="32D75743" w:rsidR="0016677D" w:rsidRPr="003B1AD8" w:rsidRDefault="0016677D" w:rsidP="0016677D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Segoe UI" w:hAnsi="Segoe UI" w:cs="Segoe UI"/>
          <w:sz w:val="24"/>
          <w:szCs w:val="24"/>
          <w:lang w:val="en-US"/>
        </w:rPr>
      </w:pPr>
      <w:r w:rsidRPr="00CB771E">
        <w:rPr>
          <w:rFonts w:ascii="Segoe UI" w:hAnsi="Segoe UI" w:cs="Segoe UI"/>
          <w:sz w:val="24"/>
          <w:szCs w:val="24"/>
          <w:lang w:val="en-US"/>
        </w:rPr>
        <w:t xml:space="preserve">Create the </w:t>
      </w:r>
      <w:ins w:id="536" w:author="Chris Read" w:date="2020-08-27T18:37:00Z">
        <w:r w:rsidR="00D700CE" w:rsidRPr="00CB771E">
          <w:rPr>
            <w:rFonts w:ascii="Segoe UI" w:hAnsi="Segoe UI" w:cs="Segoe UI"/>
            <w:sz w:val="24"/>
            <w:szCs w:val="24"/>
            <w:lang w:val="en-US"/>
          </w:rPr>
          <w:t>fixed asset</w:t>
        </w:r>
      </w:ins>
      <w:del w:id="537" w:author="Chris Read" w:date="2020-08-27T18:37:00Z">
        <w:r w:rsidRPr="003B1AD8" w:rsidDel="00D700CE">
          <w:rPr>
            <w:rFonts w:ascii="Segoe UI" w:hAnsi="Segoe UI" w:cs="Segoe UI"/>
            <w:sz w:val="24"/>
            <w:szCs w:val="24"/>
            <w:lang w:val="en-US"/>
          </w:rPr>
          <w:delText>FA</w:delText>
        </w:r>
      </w:del>
      <w:r w:rsidRPr="003B1AD8">
        <w:rPr>
          <w:rFonts w:ascii="Segoe UI" w:hAnsi="Segoe UI" w:cs="Segoe UI"/>
          <w:sz w:val="24"/>
          <w:szCs w:val="24"/>
          <w:lang w:val="en-US"/>
        </w:rPr>
        <w:t xml:space="preserve"> journal for putting into operation</w:t>
      </w:r>
      <w:ins w:id="538" w:author="Chris Read" w:date="2020-08-28T16:35:00Z">
        <w:r w:rsidR="009A0742" w:rsidRPr="003B1AD8">
          <w:rPr>
            <w:rFonts w:ascii="Segoe UI" w:hAnsi="Segoe UI" w:cs="Segoe UI"/>
            <w:sz w:val="24"/>
            <w:szCs w:val="24"/>
            <w:lang w:val="en-US"/>
          </w:rPr>
          <w:t>,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 xml:space="preserve"> and do the putting into operation </w:t>
      </w:r>
      <w:r w:rsidR="0050690C" w:rsidRPr="003B1AD8">
        <w:rPr>
          <w:rFonts w:ascii="Segoe UI" w:hAnsi="Segoe UI" w:cs="Segoe UI"/>
          <w:sz w:val="24"/>
          <w:szCs w:val="24"/>
          <w:lang w:val="en-US"/>
        </w:rPr>
        <w:t>proposal</w:t>
      </w:r>
      <w:ins w:id="539" w:author="Christopher Read" w:date="2020-08-28T16:51:00Z">
        <w:r w:rsidR="000328B5" w:rsidRPr="003B1AD8">
          <w:rPr>
            <w:rFonts w:ascii="Segoe UI" w:hAnsi="Segoe UI" w:cs="Segoe UI"/>
            <w:sz w:val="24"/>
            <w:szCs w:val="24"/>
            <w:lang w:val="en-US"/>
          </w:rPr>
          <w:t>, using January 1, 2019 (1/1/2019) as the</w:t>
        </w:r>
      </w:ins>
      <w:r w:rsidR="0050690C" w:rsidRPr="003B1AD8">
        <w:rPr>
          <w:rFonts w:ascii="Segoe UI" w:hAnsi="Segoe UI" w:cs="Segoe UI"/>
          <w:sz w:val="24"/>
          <w:szCs w:val="24"/>
          <w:lang w:val="en-US"/>
        </w:rPr>
        <w:t xml:space="preserve"> </w:t>
      </w:r>
      <w:del w:id="540" w:author="Christopher Read" w:date="2020-08-28T16:51:00Z">
        <w:r w:rsidRPr="003B1AD8" w:rsidDel="000328B5">
          <w:rPr>
            <w:rFonts w:ascii="Segoe UI" w:hAnsi="Segoe UI" w:cs="Segoe UI"/>
            <w:sz w:val="24"/>
            <w:szCs w:val="24"/>
            <w:lang w:val="en-US"/>
          </w:rPr>
          <w:delText xml:space="preserve">with </w:delText>
        </w:r>
      </w:del>
      <w:ins w:id="541" w:author="Chris Read" w:date="2020-08-27T18:37:00Z">
        <w:r w:rsidR="00B077B1" w:rsidRPr="003B1AD8">
          <w:rPr>
            <w:rFonts w:ascii="Segoe UI" w:hAnsi="Segoe UI" w:cs="Segoe UI"/>
            <w:sz w:val="24"/>
            <w:szCs w:val="24"/>
            <w:lang w:val="en-US"/>
          </w:rPr>
          <w:t>t</w:t>
        </w:r>
      </w:ins>
      <w:del w:id="542" w:author="Chris Read" w:date="2020-08-27T18:37:00Z">
        <w:r w:rsidRPr="003B1AD8" w:rsidDel="00B077B1">
          <w:rPr>
            <w:rFonts w:ascii="Segoe UI" w:hAnsi="Segoe UI" w:cs="Segoe UI"/>
            <w:sz w:val="24"/>
            <w:szCs w:val="24"/>
            <w:lang w:val="en-US"/>
            <w:rPrChange w:id="543" w:author="Chris Read" w:date="2020-08-31T10:13:00Z">
              <w:rPr>
                <w:rFonts w:ascii="Segoe UI" w:hAnsi="Segoe UI" w:cs="Segoe UI"/>
                <w:b/>
                <w:bCs/>
                <w:sz w:val="24"/>
                <w:szCs w:val="24"/>
                <w:lang w:val="en-US"/>
              </w:rPr>
            </w:rPrChange>
          </w:rPr>
          <w:delText>T</w:delText>
        </w:r>
      </w:del>
      <w:r w:rsidRPr="003B1AD8">
        <w:rPr>
          <w:rFonts w:ascii="Segoe UI" w:hAnsi="Segoe UI" w:cs="Segoe UI"/>
          <w:sz w:val="24"/>
          <w:szCs w:val="24"/>
          <w:lang w:val="en-US"/>
          <w:rPrChange w:id="544" w:author="Chris Read" w:date="2020-08-31T10:13:00Z">
            <w:rPr>
              <w:rFonts w:ascii="Segoe UI" w:hAnsi="Segoe UI" w:cs="Segoe UI"/>
              <w:b/>
              <w:bCs/>
              <w:sz w:val="24"/>
              <w:szCs w:val="24"/>
              <w:lang w:val="en-US"/>
            </w:rPr>
          </w:rPrChange>
        </w:rPr>
        <w:t>ransaction date</w:t>
      </w:r>
      <w:del w:id="545" w:author="Christopher Read" w:date="2020-08-28T16:52:00Z">
        <w:r w:rsidRPr="003B1AD8" w:rsidDel="000328B5">
          <w:rPr>
            <w:rFonts w:ascii="Segoe UI" w:hAnsi="Segoe UI" w:cs="Segoe UI"/>
            <w:sz w:val="24"/>
            <w:szCs w:val="24"/>
            <w:lang w:val="en-US"/>
          </w:rPr>
          <w:delText xml:space="preserve"> = </w:delText>
        </w:r>
        <w:r w:rsidRPr="003B1AD8" w:rsidDel="000328B5">
          <w:rPr>
            <w:rFonts w:ascii="Segoe UI" w:hAnsi="Segoe UI" w:cs="Segoe UI"/>
            <w:b/>
            <w:bCs/>
            <w:sz w:val="24"/>
            <w:szCs w:val="24"/>
            <w:lang w:val="en-US"/>
          </w:rPr>
          <w:delText>1/1/2019</w:delText>
        </w:r>
      </w:del>
      <w:r w:rsidRPr="003B1AD8">
        <w:rPr>
          <w:rFonts w:ascii="Segoe UI" w:hAnsi="Segoe UI" w:cs="Segoe UI"/>
          <w:sz w:val="24"/>
          <w:szCs w:val="24"/>
          <w:lang w:val="en-US"/>
        </w:rPr>
        <w:t xml:space="preserve">. </w:t>
      </w:r>
      <w:ins w:id="546" w:author="Chris Read" w:date="2020-08-28T16:37:00Z">
        <w:r w:rsidR="00EE4075" w:rsidRPr="003B1AD8">
          <w:rPr>
            <w:rFonts w:ascii="Segoe UI" w:hAnsi="Segoe UI" w:cs="Segoe UI"/>
            <w:sz w:val="24"/>
            <w:szCs w:val="24"/>
            <w:lang w:val="en-US"/>
          </w:rPr>
          <w:t>Then p</w:t>
        </w:r>
      </w:ins>
      <w:del w:id="547" w:author="Chris Read" w:date="2020-08-28T16:37:00Z">
        <w:r w:rsidRPr="003B1AD8" w:rsidDel="00EE4075">
          <w:rPr>
            <w:rFonts w:ascii="Segoe UI" w:hAnsi="Segoe UI" w:cs="Segoe UI"/>
            <w:sz w:val="24"/>
            <w:szCs w:val="24"/>
            <w:lang w:val="en-US"/>
          </w:rPr>
          <w:delText>P</w:delText>
        </w:r>
      </w:del>
      <w:r w:rsidRPr="003B1AD8">
        <w:rPr>
          <w:rFonts w:ascii="Segoe UI" w:hAnsi="Segoe UI" w:cs="Segoe UI"/>
          <w:sz w:val="24"/>
          <w:szCs w:val="24"/>
          <w:lang w:val="en-US"/>
        </w:rPr>
        <w:t>ost the journal.</w:t>
      </w:r>
    </w:p>
    <w:p w14:paraId="0F069660" w14:textId="4A3D1F9D" w:rsidR="00386663" w:rsidRPr="003B1AD8" w:rsidRDefault="0016677D" w:rsidP="00871239">
      <w:pPr>
        <w:pStyle w:val="ListParagraph"/>
        <w:numPr>
          <w:ilvl w:val="0"/>
          <w:numId w:val="42"/>
        </w:numPr>
        <w:spacing w:before="240" w:line="240" w:lineRule="auto"/>
        <w:rPr>
          <w:rFonts w:ascii="Segoe UI" w:hAnsi="Segoe UI" w:cs="Segoe UI"/>
          <w:sz w:val="24"/>
          <w:szCs w:val="24"/>
          <w:lang w:val="en-US"/>
        </w:rPr>
      </w:pPr>
      <w:r w:rsidRPr="003B1AD8">
        <w:rPr>
          <w:rFonts w:ascii="Segoe UI" w:hAnsi="Segoe UI" w:cs="Segoe UI"/>
          <w:sz w:val="24"/>
          <w:szCs w:val="24"/>
          <w:lang w:val="en-US"/>
        </w:rPr>
        <w:t xml:space="preserve">Create the </w:t>
      </w:r>
      <w:ins w:id="548" w:author="Chris Read" w:date="2020-08-27T18:38:00Z">
        <w:r w:rsidR="00D50EF2" w:rsidRPr="003B1AD8">
          <w:rPr>
            <w:rFonts w:ascii="Segoe UI" w:hAnsi="Segoe UI" w:cs="Segoe UI"/>
            <w:sz w:val="24"/>
            <w:szCs w:val="24"/>
            <w:lang w:val="en-US"/>
          </w:rPr>
          <w:t>fixed asset</w:t>
        </w:r>
      </w:ins>
      <w:del w:id="549" w:author="Chris Read" w:date="2020-08-27T18:38:00Z">
        <w:r w:rsidRPr="003B1AD8" w:rsidDel="00D50EF2">
          <w:rPr>
            <w:rFonts w:ascii="Segoe UI" w:hAnsi="Segoe UI" w:cs="Segoe UI"/>
            <w:sz w:val="24"/>
            <w:szCs w:val="24"/>
            <w:lang w:val="en-US"/>
          </w:rPr>
          <w:delText>FA</w:delText>
        </w:r>
      </w:del>
      <w:r w:rsidRPr="003B1AD8">
        <w:rPr>
          <w:rFonts w:ascii="Segoe UI" w:hAnsi="Segoe UI" w:cs="Segoe UI"/>
          <w:sz w:val="24"/>
          <w:szCs w:val="24"/>
          <w:lang w:val="en-US"/>
        </w:rPr>
        <w:t xml:space="preserve"> journal for depreciation</w:t>
      </w:r>
      <w:ins w:id="550" w:author="Chris Read" w:date="2020-08-27T18:38:00Z">
        <w:r w:rsidR="00D50EF2" w:rsidRPr="003B1AD8">
          <w:rPr>
            <w:rFonts w:ascii="Segoe UI" w:hAnsi="Segoe UI" w:cs="Segoe UI"/>
            <w:sz w:val="24"/>
            <w:szCs w:val="24"/>
            <w:lang w:val="en-US"/>
          </w:rPr>
          <w:t>,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 xml:space="preserve"> and do the depreciation </w:t>
      </w:r>
      <w:r w:rsidR="0050690C" w:rsidRPr="003B1AD8">
        <w:rPr>
          <w:rFonts w:ascii="Segoe UI" w:hAnsi="Segoe UI" w:cs="Segoe UI"/>
          <w:sz w:val="24"/>
          <w:szCs w:val="24"/>
          <w:lang w:val="en-US"/>
        </w:rPr>
        <w:t>proposal</w:t>
      </w:r>
      <w:ins w:id="551" w:author="Christopher Read" w:date="2020-08-28T16:52:00Z">
        <w:r w:rsidR="000328B5" w:rsidRPr="003B1AD8">
          <w:rPr>
            <w:rFonts w:ascii="Segoe UI" w:hAnsi="Segoe UI" w:cs="Segoe UI"/>
            <w:sz w:val="24"/>
            <w:szCs w:val="24"/>
            <w:lang w:val="en-US"/>
          </w:rPr>
          <w:t>, using April 1, 2019 (4/1/2019) as the t</w:t>
        </w:r>
      </w:ins>
      <w:del w:id="552" w:author="Christopher Read" w:date="2020-08-28T16:52:00Z">
        <w:r w:rsidR="0050690C" w:rsidRPr="003B1AD8" w:rsidDel="000328B5">
          <w:rPr>
            <w:rFonts w:ascii="Segoe UI" w:hAnsi="Segoe UI" w:cs="Segoe UI"/>
            <w:sz w:val="24"/>
            <w:szCs w:val="24"/>
            <w:lang w:val="en-US"/>
          </w:rPr>
          <w:delText xml:space="preserve"> </w:delText>
        </w:r>
        <w:r w:rsidRPr="003B1AD8" w:rsidDel="000328B5">
          <w:rPr>
            <w:rFonts w:ascii="Segoe UI" w:hAnsi="Segoe UI" w:cs="Segoe UI"/>
            <w:sz w:val="24"/>
            <w:szCs w:val="24"/>
            <w:lang w:val="en-US"/>
          </w:rPr>
          <w:delText>with</w:delText>
        </w:r>
        <w:r w:rsidRPr="003B1AD8" w:rsidDel="000328B5">
          <w:rPr>
            <w:rFonts w:ascii="Segoe UI" w:hAnsi="Segoe UI" w:cs="Segoe UI"/>
            <w:sz w:val="24"/>
            <w:szCs w:val="24"/>
            <w:lang w:val="en-US"/>
            <w:rPrChange w:id="553" w:author="Chris Read" w:date="2020-08-31T10:13:00Z">
              <w:rPr>
                <w:rFonts w:ascii="Segoe UI" w:hAnsi="Segoe UI" w:cs="Segoe UI"/>
                <w:b/>
                <w:bCs/>
                <w:sz w:val="24"/>
                <w:szCs w:val="24"/>
                <w:lang w:val="en-US"/>
              </w:rPr>
            </w:rPrChange>
          </w:rPr>
          <w:delText xml:space="preserve"> T</w:delText>
        </w:r>
      </w:del>
      <w:r w:rsidRPr="003B1AD8">
        <w:rPr>
          <w:rFonts w:ascii="Segoe UI" w:hAnsi="Segoe UI" w:cs="Segoe UI"/>
          <w:sz w:val="24"/>
          <w:szCs w:val="24"/>
          <w:lang w:val="en-US"/>
          <w:rPrChange w:id="554" w:author="Chris Read" w:date="2020-08-31T10:13:00Z">
            <w:rPr>
              <w:rFonts w:ascii="Segoe UI" w:hAnsi="Segoe UI" w:cs="Segoe UI"/>
              <w:b/>
              <w:bCs/>
              <w:sz w:val="24"/>
              <w:szCs w:val="24"/>
              <w:lang w:val="en-US"/>
            </w:rPr>
          </w:rPrChange>
        </w:rPr>
        <w:t>ransaction date</w:t>
      </w:r>
      <w:del w:id="555" w:author="Christopher Read" w:date="2020-08-28T16:53:00Z">
        <w:r w:rsidRPr="003B1AD8" w:rsidDel="000328B5">
          <w:rPr>
            <w:rFonts w:ascii="Segoe UI" w:hAnsi="Segoe UI" w:cs="Segoe UI"/>
            <w:sz w:val="24"/>
            <w:szCs w:val="24"/>
            <w:lang w:val="en-US"/>
          </w:rPr>
          <w:delText xml:space="preserve"> = </w:delText>
        </w:r>
        <w:r w:rsidRPr="003B1AD8" w:rsidDel="000328B5">
          <w:rPr>
            <w:rFonts w:ascii="Segoe UI" w:hAnsi="Segoe UI" w:cs="Segoe UI"/>
            <w:b/>
            <w:bCs/>
            <w:sz w:val="24"/>
            <w:szCs w:val="24"/>
            <w:lang w:val="en-US"/>
          </w:rPr>
          <w:delText>4/1/2019</w:delText>
        </w:r>
      </w:del>
      <w:ins w:id="556" w:author="Chris Read" w:date="2020-08-27T18:39:00Z">
        <w:r w:rsidR="00D3514C" w:rsidRPr="003B1AD8">
          <w:rPr>
            <w:rFonts w:ascii="Segoe UI" w:hAnsi="Segoe UI" w:cs="Segoe UI"/>
            <w:sz w:val="24"/>
            <w:szCs w:val="24"/>
            <w:lang w:val="en-US"/>
          </w:rPr>
          <w:t>. V</w:t>
        </w:r>
      </w:ins>
      <w:ins w:id="557" w:author="Kristin Fender" w:date="2020-08-10T13:11:00Z">
        <w:del w:id="558" w:author="Chris Read" w:date="2020-08-27T18:39:00Z">
          <w:r w:rsidR="00625FBD" w:rsidRPr="003B1AD8" w:rsidDel="00D3514C">
            <w:rPr>
              <w:rFonts w:ascii="Segoe UI" w:hAnsi="Segoe UI" w:cs="Segoe UI"/>
              <w:sz w:val="24"/>
              <w:szCs w:val="24"/>
              <w:lang w:val="en-US"/>
            </w:rPr>
            <w:delText>,</w:delText>
          </w:r>
        </w:del>
      </w:ins>
      <w:del w:id="559" w:author="Chris Read" w:date="2020-08-27T18:39:00Z">
        <w:r w:rsidRPr="003B1AD8" w:rsidDel="00D3514C">
          <w:rPr>
            <w:rFonts w:ascii="Segoe UI" w:hAnsi="Segoe UI" w:cs="Segoe UI"/>
            <w:sz w:val="24"/>
            <w:szCs w:val="24"/>
            <w:lang w:val="en-US"/>
          </w:rPr>
          <w:delText>.</w:delText>
        </w:r>
        <w:r w:rsidR="00386663" w:rsidRPr="003B1AD8" w:rsidDel="00D3514C">
          <w:rPr>
            <w:rFonts w:ascii="Segoe UI" w:hAnsi="Segoe UI" w:cs="Segoe UI"/>
            <w:sz w:val="24"/>
            <w:szCs w:val="24"/>
            <w:lang w:val="en-US"/>
          </w:rPr>
          <w:delText xml:space="preserve"> V</w:delText>
        </w:r>
      </w:del>
      <w:ins w:id="560" w:author="Kristin Fender" w:date="2020-08-10T13:11:00Z">
        <w:del w:id="561" w:author="Chris Read" w:date="2020-08-27T18:39:00Z">
          <w:r w:rsidR="00625FBD" w:rsidRPr="003B1AD8" w:rsidDel="00D3514C">
            <w:rPr>
              <w:rFonts w:ascii="Segoe UI" w:hAnsi="Segoe UI" w:cs="Segoe UI"/>
              <w:sz w:val="24"/>
              <w:szCs w:val="24"/>
              <w:lang w:val="en-US"/>
            </w:rPr>
            <w:delText xml:space="preserve"> v</w:delText>
          </w:r>
        </w:del>
      </w:ins>
      <w:r w:rsidR="00386663" w:rsidRPr="003B1AD8">
        <w:rPr>
          <w:rFonts w:ascii="Segoe UI" w:hAnsi="Segoe UI" w:cs="Segoe UI"/>
          <w:sz w:val="24"/>
          <w:szCs w:val="24"/>
          <w:lang w:val="en-US"/>
        </w:rPr>
        <w:t>erify that the following lines have been created</w:t>
      </w:r>
      <w:ins w:id="562" w:author="Kristin Fender" w:date="2020-08-10T13:12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>.</w:t>
        </w:r>
      </w:ins>
      <w:del w:id="563" w:author="Kristin Fender" w:date="2020-08-10T13:11:00Z">
        <w:r w:rsidR="00386663" w:rsidRPr="003B1AD8" w:rsidDel="00625FBD">
          <w:rPr>
            <w:rFonts w:ascii="Segoe UI" w:hAnsi="Segoe UI" w:cs="Segoe UI"/>
            <w:sz w:val="24"/>
            <w:szCs w:val="24"/>
            <w:lang w:val="en-US"/>
          </w:rPr>
          <w:delText>: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1418"/>
        <w:gridCol w:w="2268"/>
        <w:gridCol w:w="1559"/>
      </w:tblGrid>
      <w:tr w:rsidR="00871239" w:rsidRPr="003B1AD8" w14:paraId="5AB3D6CB" w14:textId="77777777" w:rsidTr="00081CAD">
        <w:trPr>
          <w:tblHeader/>
        </w:trPr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0AC3A2F7" w14:textId="77777777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Accounting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0E4F9927" w14:textId="77777777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1EB32238" w14:textId="77777777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Account type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593488E5" w14:textId="77777777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4A6F5B15" w14:textId="77777777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D060328" w14:textId="77777777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Credit</w:t>
            </w:r>
          </w:p>
        </w:tc>
      </w:tr>
      <w:tr w:rsidR="00871239" w:rsidRPr="003B1AD8" w14:paraId="4D2D097B" w14:textId="77777777" w:rsidTr="00081CAD">
        <w:tc>
          <w:tcPr>
            <w:tcW w:w="1560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40440B9A" w14:textId="77777777" w:rsidR="00871239" w:rsidRPr="00CB771E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RAP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0D7DF554" w14:textId="77777777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2/1/2019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34395DF3" w14:textId="77777777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Fixed asset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17D6033B" w14:textId="59DEA5ED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4051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17A765DD" w14:textId="77777777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Depr</w:t>
            </w:r>
            <w:proofErr w:type="spellEnd"/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. by 2/28/2019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0BFB926D" w14:textId="1AA9D9A3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25,000.00</w:t>
            </w:r>
          </w:p>
        </w:tc>
      </w:tr>
      <w:tr w:rsidR="00871239" w:rsidRPr="003B1AD8" w14:paraId="3FA3F0B7" w14:textId="77777777" w:rsidTr="00081CAD">
        <w:tc>
          <w:tcPr>
            <w:tcW w:w="1560" w:type="dxa"/>
            <w:tcBorders>
              <w:top w:val="single" w:sz="4" w:space="0" w:color="4472C4" w:themeColor="accent1"/>
            </w:tcBorders>
          </w:tcPr>
          <w:p w14:paraId="53D1A221" w14:textId="77777777" w:rsidR="00871239" w:rsidRPr="00CB771E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RAP</w:t>
            </w:r>
          </w:p>
        </w:tc>
        <w:tc>
          <w:tcPr>
            <w:tcW w:w="1417" w:type="dxa"/>
            <w:tcBorders>
              <w:top w:val="single" w:sz="4" w:space="0" w:color="4472C4" w:themeColor="accent1"/>
            </w:tcBorders>
          </w:tcPr>
          <w:p w14:paraId="2C459BCA" w14:textId="77777777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3/1/2019</w:t>
            </w:r>
          </w:p>
        </w:tc>
        <w:tc>
          <w:tcPr>
            <w:tcW w:w="1701" w:type="dxa"/>
            <w:tcBorders>
              <w:top w:val="single" w:sz="4" w:space="0" w:color="4472C4" w:themeColor="accent1"/>
            </w:tcBorders>
          </w:tcPr>
          <w:p w14:paraId="05765905" w14:textId="77777777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Fixed asset</w:t>
            </w:r>
          </w:p>
        </w:tc>
        <w:tc>
          <w:tcPr>
            <w:tcW w:w="1418" w:type="dxa"/>
            <w:tcBorders>
              <w:top w:val="single" w:sz="4" w:space="0" w:color="4472C4" w:themeColor="accent1"/>
            </w:tcBorders>
          </w:tcPr>
          <w:p w14:paraId="2841D6FB" w14:textId="38C8C9F7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4051</w:t>
            </w:r>
          </w:p>
        </w:tc>
        <w:tc>
          <w:tcPr>
            <w:tcW w:w="2268" w:type="dxa"/>
            <w:tcBorders>
              <w:top w:val="single" w:sz="4" w:space="0" w:color="4472C4" w:themeColor="accent1"/>
            </w:tcBorders>
          </w:tcPr>
          <w:p w14:paraId="57384154" w14:textId="77777777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Depr</w:t>
            </w:r>
            <w:proofErr w:type="spellEnd"/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. by 3/31/2019</w:t>
            </w:r>
          </w:p>
        </w:tc>
        <w:tc>
          <w:tcPr>
            <w:tcW w:w="1559" w:type="dxa"/>
            <w:tcBorders>
              <w:top w:val="single" w:sz="4" w:space="0" w:color="4472C4" w:themeColor="accent1"/>
            </w:tcBorders>
          </w:tcPr>
          <w:p w14:paraId="242F24CF" w14:textId="5C09679B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25,000.00</w:t>
            </w:r>
          </w:p>
        </w:tc>
      </w:tr>
      <w:tr w:rsidR="00871239" w:rsidRPr="003B1AD8" w14:paraId="0A713A0F" w14:textId="77777777" w:rsidTr="00081CAD">
        <w:tc>
          <w:tcPr>
            <w:tcW w:w="1560" w:type="dxa"/>
            <w:tcBorders>
              <w:top w:val="single" w:sz="4" w:space="0" w:color="FFFFFF" w:themeColor="background1"/>
            </w:tcBorders>
          </w:tcPr>
          <w:p w14:paraId="0F567C51" w14:textId="07A30DE2" w:rsidR="00871239" w:rsidRPr="00CB771E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TAX</w:t>
            </w:r>
          </w:p>
        </w:tc>
        <w:tc>
          <w:tcPr>
            <w:tcW w:w="1417" w:type="dxa"/>
            <w:tcBorders>
              <w:top w:val="single" w:sz="4" w:space="0" w:color="FFFFFF" w:themeColor="background1"/>
            </w:tcBorders>
          </w:tcPr>
          <w:p w14:paraId="03EBEF1E" w14:textId="7EB07B55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2/1/2019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0D411483" w14:textId="77777777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Fixed asset</w:t>
            </w:r>
          </w:p>
        </w:tc>
        <w:tc>
          <w:tcPr>
            <w:tcW w:w="1418" w:type="dxa"/>
            <w:tcBorders>
              <w:top w:val="single" w:sz="4" w:space="0" w:color="FFFFFF" w:themeColor="background1"/>
            </w:tcBorders>
          </w:tcPr>
          <w:p w14:paraId="14BCAB6D" w14:textId="2C666938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4051</w:t>
            </w:r>
          </w:p>
        </w:tc>
        <w:tc>
          <w:tcPr>
            <w:tcW w:w="2268" w:type="dxa"/>
            <w:tcBorders>
              <w:top w:val="single" w:sz="4" w:space="0" w:color="FFFFFF" w:themeColor="background1"/>
            </w:tcBorders>
          </w:tcPr>
          <w:p w14:paraId="6CFC9F6E" w14:textId="057DAC45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Depr</w:t>
            </w:r>
            <w:proofErr w:type="spellEnd"/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. by 2/28/2019</w:t>
            </w:r>
          </w:p>
        </w:tc>
        <w:tc>
          <w:tcPr>
            <w:tcW w:w="1559" w:type="dxa"/>
            <w:tcBorders>
              <w:top w:val="single" w:sz="4" w:space="0" w:color="FFFFFF" w:themeColor="background1"/>
            </w:tcBorders>
          </w:tcPr>
          <w:p w14:paraId="327D429C" w14:textId="0BE568B0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25,000.00</w:t>
            </w:r>
          </w:p>
        </w:tc>
      </w:tr>
      <w:tr w:rsidR="00871239" w:rsidRPr="003B1AD8" w14:paraId="2CF0C000" w14:textId="77777777" w:rsidTr="00081CAD">
        <w:tc>
          <w:tcPr>
            <w:tcW w:w="1560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34CD0DB1" w14:textId="77777777" w:rsidR="00871239" w:rsidRPr="00CB771E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TAX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39931AA4" w14:textId="4F136526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3/1/2019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5B71C929" w14:textId="77777777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Fixed asset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373F23F4" w14:textId="686E2DED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4051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6B9A2477" w14:textId="19837BA3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Depr</w:t>
            </w:r>
            <w:proofErr w:type="spellEnd"/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. by 3/31/2019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1375E577" w14:textId="2D7F0CFB" w:rsidR="00871239" w:rsidRPr="003B1AD8" w:rsidRDefault="00871239" w:rsidP="005B29D7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25,000.00</w:t>
            </w:r>
          </w:p>
        </w:tc>
      </w:tr>
    </w:tbl>
    <w:p w14:paraId="2318F1F2" w14:textId="3A61BF59" w:rsidR="00386663" w:rsidDel="0068464D" w:rsidRDefault="00386663" w:rsidP="0068464D">
      <w:pPr>
        <w:rPr>
          <w:del w:id="564" w:author="Kristin Fender" w:date="2020-08-10T13:11:00Z"/>
          <w:rFonts w:ascii="Segoe UI" w:hAnsi="Segoe UI" w:cs="Segoe UI"/>
          <w:sz w:val="24"/>
          <w:szCs w:val="24"/>
          <w:lang w:val="en-US"/>
        </w:rPr>
      </w:pPr>
      <w:del w:id="565" w:author="Kristin Fender" w:date="2020-08-10T13:11:00Z">
        <w:r w:rsidRPr="0068464D" w:rsidDel="00625FBD">
          <w:rPr>
            <w:rFonts w:ascii="Segoe UI" w:hAnsi="Segoe UI" w:cs="Segoe UI"/>
            <w:sz w:val="24"/>
            <w:szCs w:val="24"/>
            <w:lang w:val="en-US"/>
            <w:rPrChange w:id="566" w:author="Anastasia Yashenina" w:date="2020-11-05T17:25:00Z">
              <w:rPr>
                <w:lang w:val="en-US"/>
              </w:rPr>
            </w:rPrChange>
          </w:rPr>
          <w:delText>Post the journal.</w:delText>
        </w:r>
      </w:del>
    </w:p>
    <w:p w14:paraId="52F68B9A" w14:textId="77777777" w:rsidR="0068464D" w:rsidRPr="0068464D" w:rsidRDefault="0068464D" w:rsidP="0068464D">
      <w:pPr>
        <w:rPr>
          <w:ins w:id="567" w:author="Anastasia Yashenina" w:date="2020-11-05T17:25:00Z"/>
          <w:rFonts w:ascii="Segoe UI" w:hAnsi="Segoe UI" w:cs="Segoe UI"/>
          <w:sz w:val="24"/>
          <w:szCs w:val="24"/>
          <w:lang w:val="en-US"/>
          <w:rPrChange w:id="568" w:author="Anastasia Yashenina" w:date="2020-11-05T17:25:00Z">
            <w:rPr>
              <w:ins w:id="569" w:author="Anastasia Yashenina" w:date="2020-11-05T17:25:00Z"/>
              <w:lang w:val="en-US"/>
            </w:rPr>
          </w:rPrChange>
        </w:rPr>
        <w:pPrChange w:id="570" w:author="Anastasia Yashenina" w:date="2020-11-05T17:25:00Z">
          <w:pPr/>
        </w:pPrChange>
      </w:pPr>
    </w:p>
    <w:p w14:paraId="0E558B2A" w14:textId="77777777" w:rsidR="00A945A9" w:rsidRPr="0068464D" w:rsidRDefault="00625FBD" w:rsidP="0068464D">
      <w:pPr>
        <w:pStyle w:val="ListParagraph"/>
        <w:numPr>
          <w:ilvl w:val="0"/>
          <w:numId w:val="42"/>
        </w:numPr>
        <w:rPr>
          <w:ins w:id="571" w:author="Chris Read" w:date="2020-08-28T16:41:00Z"/>
          <w:rFonts w:ascii="Segoe UI" w:hAnsi="Segoe UI" w:cs="Segoe UI"/>
          <w:sz w:val="24"/>
          <w:szCs w:val="24"/>
          <w:lang w:val="en-US"/>
          <w:rPrChange w:id="572" w:author="Anastasia Yashenina" w:date="2020-11-05T17:25:00Z">
            <w:rPr>
              <w:ins w:id="573" w:author="Chris Read" w:date="2020-08-28T16:41:00Z"/>
              <w:lang w:val="en-US"/>
            </w:rPr>
          </w:rPrChange>
        </w:rPr>
        <w:pPrChange w:id="574" w:author="Anastasia Yashenina" w:date="2020-11-05T17:25:00Z">
          <w:pPr>
            <w:pStyle w:val="ListParagraph"/>
            <w:numPr>
              <w:numId w:val="42"/>
            </w:numPr>
            <w:ind w:left="360" w:hanging="360"/>
          </w:pPr>
        </w:pPrChange>
      </w:pPr>
      <w:ins w:id="575" w:author="Kristin Fender" w:date="2020-08-10T13:12:00Z">
        <w:r w:rsidRPr="0068464D">
          <w:rPr>
            <w:rFonts w:ascii="Segoe UI" w:hAnsi="Segoe UI" w:cs="Segoe UI"/>
            <w:sz w:val="24"/>
            <w:szCs w:val="24"/>
            <w:lang w:val="en-US"/>
            <w:rPrChange w:id="576" w:author="Anastasia Yashenina" w:date="2020-11-05T17:25:00Z">
              <w:rPr>
                <w:lang w:val="en-US"/>
              </w:rPr>
            </w:rPrChange>
          </w:rPr>
          <w:t>Post the journal</w:t>
        </w:r>
      </w:ins>
      <w:ins w:id="577" w:author="Chris Read" w:date="2020-08-27T18:39:00Z">
        <w:del w:id="578" w:author="Chris Read" w:date="2020-08-28T16:41:00Z">
          <w:r w:rsidR="00D3514C" w:rsidRPr="0068464D" w:rsidDel="00A945A9">
            <w:rPr>
              <w:rFonts w:ascii="Segoe UI" w:hAnsi="Segoe UI" w:cs="Segoe UI"/>
              <w:sz w:val="24"/>
              <w:szCs w:val="24"/>
              <w:lang w:val="en-US"/>
              <w:rPrChange w:id="579" w:author="Anastasia Yashenina" w:date="2020-11-05T17:25:00Z">
                <w:rPr>
                  <w:lang w:val="en-US"/>
                </w:rPr>
              </w:rPrChange>
            </w:rPr>
            <w:delText>,</w:delText>
          </w:r>
        </w:del>
      </w:ins>
      <w:ins w:id="580" w:author="Kristin Fender" w:date="2020-08-10T13:12:00Z">
        <w:del w:id="581" w:author="Chris Read" w:date="2020-08-28T16:41:00Z">
          <w:r w:rsidRPr="0068464D" w:rsidDel="00A945A9">
            <w:rPr>
              <w:rFonts w:ascii="Segoe UI" w:hAnsi="Segoe UI" w:cs="Segoe UI"/>
              <w:sz w:val="24"/>
              <w:szCs w:val="24"/>
              <w:lang w:val="en-US"/>
              <w:rPrChange w:id="582" w:author="Anastasia Yashenina" w:date="2020-11-05T17:25:00Z">
                <w:rPr>
                  <w:lang w:val="en-US"/>
                </w:rPr>
              </w:rPrChange>
            </w:rPr>
            <w:delText xml:space="preserve"> and the</w:delText>
          </w:r>
        </w:del>
      </w:ins>
      <w:ins w:id="583" w:author="Chris Read" w:date="2020-08-27T18:39:00Z">
        <w:del w:id="584" w:author="Chris Read" w:date="2020-08-28T16:41:00Z">
          <w:r w:rsidR="00D3514C" w:rsidRPr="0068464D" w:rsidDel="00A945A9">
            <w:rPr>
              <w:rFonts w:ascii="Segoe UI" w:hAnsi="Segoe UI" w:cs="Segoe UI"/>
              <w:sz w:val="24"/>
              <w:szCs w:val="24"/>
              <w:lang w:val="en-US"/>
              <w:rPrChange w:id="585" w:author="Anastasia Yashenina" w:date="2020-11-05T17:25:00Z">
                <w:rPr>
                  <w:lang w:val="en-US"/>
                </w:rPr>
              </w:rPrChange>
            </w:rPr>
            <w:delText>n</w:delText>
          </w:r>
        </w:del>
      </w:ins>
      <w:ins w:id="586" w:author="Kristin Fender" w:date="2020-08-10T13:12:00Z">
        <w:del w:id="587" w:author="Chris Read" w:date="2020-08-28T16:41:00Z">
          <w:r w:rsidRPr="0068464D" w:rsidDel="00A945A9">
            <w:rPr>
              <w:rFonts w:ascii="Segoe UI" w:hAnsi="Segoe UI" w:cs="Segoe UI"/>
              <w:sz w:val="24"/>
              <w:szCs w:val="24"/>
              <w:lang w:val="en-US"/>
              <w:rPrChange w:id="588" w:author="Anastasia Yashenina" w:date="2020-11-05T17:25:00Z">
                <w:rPr>
                  <w:lang w:val="en-US"/>
                </w:rPr>
              </w:rPrChange>
            </w:rPr>
            <w:delText xml:space="preserve"> g</w:delText>
          </w:r>
        </w:del>
      </w:ins>
      <w:ins w:id="589" w:author="Chris Read" w:date="2020-08-28T16:41:00Z">
        <w:r w:rsidR="00A945A9" w:rsidRPr="0068464D">
          <w:rPr>
            <w:rFonts w:ascii="Segoe UI" w:hAnsi="Segoe UI" w:cs="Segoe UI"/>
            <w:sz w:val="24"/>
            <w:szCs w:val="24"/>
            <w:lang w:val="en-US"/>
            <w:rPrChange w:id="590" w:author="Anastasia Yashenina" w:date="2020-11-05T17:25:00Z">
              <w:rPr>
                <w:lang w:val="en-US"/>
              </w:rPr>
            </w:rPrChange>
          </w:rPr>
          <w:t>.</w:t>
        </w:r>
      </w:ins>
    </w:p>
    <w:p w14:paraId="307AC67F" w14:textId="4ED6B041" w:rsidR="00625FBD" w:rsidRPr="003B1AD8" w:rsidDel="00283FCE" w:rsidRDefault="00A945A9">
      <w:pPr>
        <w:pStyle w:val="ListParagraph"/>
        <w:numPr>
          <w:ilvl w:val="0"/>
          <w:numId w:val="42"/>
        </w:numPr>
        <w:rPr>
          <w:ins w:id="591" w:author="Kristin Fender" w:date="2020-08-10T13:12:00Z"/>
          <w:del w:id="592" w:author="Chris Read" w:date="2020-08-27T14:40:00Z"/>
          <w:rFonts w:ascii="Segoe UI" w:hAnsi="Segoe UI" w:cs="Segoe UI"/>
          <w:sz w:val="24"/>
          <w:szCs w:val="24"/>
          <w:lang w:val="en-US"/>
          <w:rPrChange w:id="593" w:author="Chris Read" w:date="2020-08-31T10:13:00Z">
            <w:rPr>
              <w:ins w:id="594" w:author="Kristin Fender" w:date="2020-08-10T13:12:00Z"/>
              <w:del w:id="595" w:author="Chris Read" w:date="2020-08-27T14:40:00Z"/>
              <w:lang w:val="en-US"/>
            </w:rPr>
          </w:rPrChange>
        </w:rPr>
        <w:pPrChange w:id="596" w:author="Kristin Fender" w:date="2020-08-10T13:12:00Z">
          <w:pPr>
            <w:pStyle w:val="ListParagraph"/>
            <w:spacing w:before="240" w:after="0" w:line="240" w:lineRule="auto"/>
            <w:ind w:left="360"/>
          </w:pPr>
        </w:pPrChange>
      </w:pPr>
      <w:ins w:id="597" w:author="Chris Read" w:date="2020-08-28T16:41:00Z">
        <w:del w:id="598" w:author="Anastasia Yashenina" w:date="2020-11-05T17:53:00Z">
          <w:r w:rsidRPr="003B1AD8" w:rsidDel="00B70E95">
            <w:rPr>
              <w:rFonts w:ascii="Segoe UI" w:hAnsi="Segoe UI" w:cs="Segoe UI"/>
              <w:sz w:val="24"/>
              <w:szCs w:val="24"/>
              <w:lang w:val="en-US"/>
            </w:rPr>
            <w:delText>G</w:delText>
          </w:r>
        </w:del>
      </w:ins>
      <w:ins w:id="599" w:author="Kristin Fender" w:date="2020-08-10T13:12:00Z">
        <w:del w:id="600" w:author="Anastasia Yashenina" w:date="2020-11-05T17:53:00Z">
          <w:r w:rsidR="00625FBD" w:rsidRPr="003B1AD8" w:rsidDel="00B70E95">
            <w:rPr>
              <w:rFonts w:ascii="Segoe UI" w:hAnsi="Segoe UI" w:cs="Segoe UI"/>
              <w:sz w:val="24"/>
              <w:szCs w:val="24"/>
              <w:lang w:val="en-US"/>
            </w:rPr>
            <w:delText xml:space="preserve">o </w:delText>
          </w:r>
          <w:commentRangeStart w:id="601"/>
          <w:commentRangeStart w:id="602"/>
          <w:r w:rsidR="00625FBD" w:rsidRPr="003B1AD8" w:rsidDel="00B70E95">
            <w:rPr>
              <w:rFonts w:ascii="Segoe UI" w:hAnsi="Segoe UI" w:cs="Segoe UI"/>
              <w:sz w:val="24"/>
              <w:szCs w:val="24"/>
              <w:lang w:val="en-US"/>
            </w:rPr>
            <w:delText>to XXX</w:delText>
          </w:r>
        </w:del>
      </w:ins>
      <w:ins w:id="603" w:author="Anastasia Yashenina" w:date="2020-11-05T17:53:00Z">
        <w:r w:rsidR="00B70E95">
          <w:rPr>
            <w:rFonts w:ascii="Segoe UI" w:hAnsi="Segoe UI" w:cs="Segoe UI"/>
            <w:sz w:val="24"/>
            <w:szCs w:val="24"/>
            <w:lang w:val="en-US"/>
          </w:rPr>
          <w:t xml:space="preserve">On </w:t>
        </w:r>
        <w:r w:rsidR="00B70E95" w:rsidRPr="00B70E95">
          <w:rPr>
            <w:rFonts w:ascii="Segoe UI" w:hAnsi="Segoe UI" w:cs="Segoe UI"/>
            <w:b/>
            <w:bCs/>
            <w:sz w:val="24"/>
            <w:szCs w:val="24"/>
            <w:lang w:val="en-US"/>
            <w:rPrChange w:id="604" w:author="Anastasia Yashenina" w:date="2020-11-05T17:53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t>All sales orders</w:t>
        </w:r>
        <w:r w:rsidR="00B70E95">
          <w:rPr>
            <w:rFonts w:ascii="Segoe UI" w:hAnsi="Segoe UI" w:cs="Segoe UI"/>
            <w:sz w:val="24"/>
            <w:szCs w:val="24"/>
            <w:lang w:val="en-US"/>
          </w:rPr>
          <w:t xml:space="preserve"> page (</w:t>
        </w:r>
        <w:r w:rsidR="00B70E95" w:rsidRPr="00B70E95">
          <w:rPr>
            <w:rFonts w:ascii="Segoe UI" w:hAnsi="Segoe UI" w:cs="Segoe UI"/>
            <w:b/>
            <w:bCs/>
            <w:sz w:val="24"/>
            <w:szCs w:val="24"/>
            <w:lang w:val="en-US"/>
            <w:rPrChange w:id="605" w:author="Anastasia Yashenina" w:date="2020-11-05T17:53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t>Accounts receivable &gt; Orders &gt; All sales orders</w:t>
        </w:r>
        <w:r w:rsidR="00B70E95">
          <w:rPr>
            <w:rFonts w:ascii="Segoe UI" w:hAnsi="Segoe UI" w:cs="Segoe UI"/>
            <w:sz w:val="24"/>
            <w:szCs w:val="24"/>
            <w:lang w:val="en-US"/>
          </w:rPr>
          <w:t>)</w:t>
        </w:r>
      </w:ins>
      <w:ins w:id="606" w:author="Christopher Read" w:date="2020-08-28T16:53:00Z">
        <w:del w:id="607" w:author="Anastasia Yashenina" w:date="2020-11-05T17:53:00Z">
          <w:r w:rsidR="00682F3F" w:rsidRPr="003B1AD8" w:rsidDel="00B70E95">
            <w:rPr>
              <w:rFonts w:ascii="Segoe UI" w:hAnsi="Segoe UI" w:cs="Segoe UI"/>
              <w:sz w:val="24"/>
              <w:szCs w:val="24"/>
              <w:lang w:val="en-US"/>
            </w:rPr>
            <w:delText>,</w:delText>
          </w:r>
        </w:del>
      </w:ins>
      <w:ins w:id="608" w:author="Kristin Fender" w:date="2020-08-10T13:12:00Z">
        <w:del w:id="609" w:author="Anastasia Yashenina" w:date="2020-11-05T17:53:00Z">
          <w:r w:rsidR="00625FBD" w:rsidRPr="003B1AD8" w:rsidDel="00B70E95">
            <w:rPr>
              <w:rFonts w:ascii="Segoe UI" w:hAnsi="Segoe UI" w:cs="Segoe UI"/>
              <w:sz w:val="24"/>
              <w:szCs w:val="24"/>
              <w:lang w:val="en-US"/>
            </w:rPr>
            <w:delText xml:space="preserve"> </w:delText>
          </w:r>
        </w:del>
      </w:ins>
      <w:commentRangeEnd w:id="601"/>
      <w:commentRangeEnd w:id="602"/>
      <w:ins w:id="610" w:author="Christopher Read" w:date="2020-08-28T16:53:00Z">
        <w:del w:id="611" w:author="Anastasia Yashenina" w:date="2020-11-05T17:53:00Z">
          <w:r w:rsidR="00682F3F" w:rsidRPr="003B1AD8" w:rsidDel="00B70E95">
            <w:rPr>
              <w:rFonts w:ascii="Segoe UI" w:hAnsi="Segoe UI" w:cs="Segoe UI"/>
              <w:sz w:val="24"/>
              <w:szCs w:val="24"/>
              <w:lang w:val="en-US"/>
            </w:rPr>
            <w:delText>and</w:delText>
          </w:r>
        </w:del>
        <w:r w:rsidR="00682F3F" w:rsidRPr="003B1AD8">
          <w:rPr>
            <w:rFonts w:ascii="Segoe UI" w:hAnsi="Segoe UI" w:cs="Segoe UI"/>
            <w:sz w:val="24"/>
            <w:szCs w:val="24"/>
            <w:lang w:val="en-US"/>
          </w:rPr>
          <w:t xml:space="preserve"> </w:t>
        </w:r>
      </w:ins>
      <w:ins w:id="612" w:author="Kristin Fender" w:date="2020-08-10T13:13:00Z">
        <w:r w:rsidR="00625FBD" w:rsidRPr="0068464D">
          <w:rPr>
            <w:rFonts w:ascii="Segoe UI" w:hAnsi="Segoe UI" w:cs="Segoe UI"/>
            <w:sz w:val="24"/>
            <w:szCs w:val="24"/>
            <w:rPrChange w:id="613" w:author="Anastasia Yashenina" w:date="2020-11-05T17:25:00Z">
              <w:rPr>
                <w:rStyle w:val="CommentReference"/>
                <w:rFonts w:ascii="Calibri" w:eastAsia="Calibri" w:hAnsi="Calibri" w:cs="Times New Roman"/>
                <w:lang w:val="en-US" w:eastAsia="ru-RU"/>
              </w:rPr>
            </w:rPrChange>
          </w:rPr>
          <w:commentReference w:id="601"/>
        </w:r>
      </w:ins>
      <w:r w:rsidR="00B70E95">
        <w:rPr>
          <w:rStyle w:val="CommentReference"/>
          <w:rFonts w:ascii="Calibri" w:eastAsia="Calibri" w:hAnsi="Calibri" w:cs="Times New Roman"/>
          <w:lang w:eastAsia="ru-RU"/>
        </w:rPr>
        <w:commentReference w:id="602"/>
      </w:r>
      <w:ins w:id="614" w:author="Kristin Fender" w:date="2020-08-10T13:13:00Z">
        <w:r w:rsidR="00625FBD" w:rsidRPr="00CB771E">
          <w:rPr>
            <w:rFonts w:ascii="Segoe UI" w:hAnsi="Segoe UI" w:cs="Segoe UI"/>
            <w:sz w:val="24"/>
            <w:szCs w:val="24"/>
            <w:lang w:val="en-US"/>
          </w:rPr>
          <w:t xml:space="preserve">create a sales order </w:t>
        </w:r>
      </w:ins>
      <w:ins w:id="615" w:author="Chris Read" w:date="2020-08-27T18:39:00Z">
        <w:r w:rsidR="00D3514C" w:rsidRPr="00CB771E">
          <w:rPr>
            <w:rFonts w:ascii="Segoe UI" w:hAnsi="Segoe UI" w:cs="Segoe UI"/>
            <w:sz w:val="24"/>
            <w:szCs w:val="24"/>
            <w:lang w:val="en-US"/>
          </w:rPr>
          <w:t>that has</w:t>
        </w:r>
      </w:ins>
      <w:ins w:id="616" w:author="Kristin Fender" w:date="2020-08-10T13:13:00Z">
        <w:r w:rsidR="00625FBD" w:rsidRPr="0041340D">
          <w:rPr>
            <w:rFonts w:ascii="Segoe UI" w:hAnsi="Segoe UI" w:cs="Segoe UI"/>
            <w:sz w:val="24"/>
            <w:szCs w:val="24"/>
            <w:lang w:val="en-US"/>
          </w:rPr>
          <w:t xml:space="preserve"> the following line</w:t>
        </w:r>
      </w:ins>
      <w:ins w:id="617" w:author="Anastasia Yashenina" w:date="2020-11-05T17:53:00Z">
        <w:r w:rsidR="00B70E95">
          <w:rPr>
            <w:rFonts w:ascii="Segoe UI" w:hAnsi="Segoe UI" w:cs="Segoe UI"/>
            <w:sz w:val="24"/>
            <w:szCs w:val="24"/>
            <w:lang w:val="en-US"/>
          </w:rPr>
          <w:t>:</w:t>
        </w:r>
      </w:ins>
      <w:ins w:id="618" w:author="Kristin Fender" w:date="2020-08-10T13:13:00Z">
        <w:del w:id="619" w:author="Anastasia Yashenina" w:date="2020-11-05T17:53:00Z">
          <w:r w:rsidR="00625FBD" w:rsidRPr="0041340D" w:rsidDel="00B70E95">
            <w:rPr>
              <w:rFonts w:ascii="Segoe UI" w:hAnsi="Segoe UI" w:cs="Segoe UI"/>
              <w:sz w:val="24"/>
              <w:szCs w:val="24"/>
              <w:lang w:val="en-US"/>
            </w:rPr>
            <w:delText>.</w:delText>
          </w:r>
        </w:del>
      </w:ins>
      <w:ins w:id="620" w:author="Kristin Fender" w:date="2020-08-10T13:12:00Z">
        <w:del w:id="621" w:author="Chris Read" w:date="2020-08-27T14:40:00Z">
          <w:r w:rsidR="00625FBD" w:rsidRPr="003B1AD8" w:rsidDel="00283FCE">
            <w:rPr>
              <w:rFonts w:ascii="Segoe UI" w:hAnsi="Segoe UI" w:cs="Segoe UI"/>
              <w:sz w:val="24"/>
              <w:szCs w:val="24"/>
              <w:lang w:val="en-US"/>
              <w:rPrChange w:id="622" w:author="Chris Read" w:date="2020-08-31T10:13:00Z">
                <w:rPr>
                  <w:lang w:val="en-US"/>
                </w:rPr>
              </w:rPrChange>
            </w:rPr>
            <w:delText xml:space="preserve"> </w:delText>
          </w:r>
        </w:del>
      </w:ins>
    </w:p>
    <w:p w14:paraId="4AFFB9B8" w14:textId="5FCC8ED8" w:rsidR="0016677D" w:rsidRPr="003B1AD8" w:rsidDel="009A75A1" w:rsidRDefault="0016677D">
      <w:pPr>
        <w:pStyle w:val="ListParagraph"/>
        <w:numPr>
          <w:ilvl w:val="0"/>
          <w:numId w:val="42"/>
        </w:numPr>
        <w:rPr>
          <w:del w:id="623" w:author="Kristin Fender" w:date="2020-08-07T10:18:00Z"/>
          <w:lang w:val="en-US"/>
        </w:rPr>
        <w:pPrChange w:id="624" w:author="Kristin Fender" w:date="2020-08-10T13:13:00Z">
          <w:pPr>
            <w:pStyle w:val="ListParagraph"/>
            <w:numPr>
              <w:numId w:val="42"/>
            </w:numPr>
            <w:spacing w:before="240" w:after="240" w:line="240" w:lineRule="auto"/>
            <w:ind w:left="360" w:hanging="360"/>
          </w:pPr>
        </w:pPrChange>
      </w:pPr>
      <w:del w:id="625" w:author="Kristin Fender" w:date="2020-08-10T13:13:00Z">
        <w:r w:rsidRPr="003B1AD8" w:rsidDel="00625FBD">
          <w:rPr>
            <w:rFonts w:ascii="Segoe UI" w:hAnsi="Segoe UI" w:cs="Segoe UI"/>
            <w:sz w:val="24"/>
            <w:szCs w:val="24"/>
            <w:lang w:val="en-US"/>
            <w:rPrChange w:id="626" w:author="Chris Read" w:date="2020-08-31T10:13:00Z">
              <w:rPr>
                <w:lang w:val="en-US"/>
              </w:rPr>
            </w:rPrChange>
          </w:rPr>
          <w:delText>Create a sales order</w:delText>
        </w:r>
      </w:del>
      <w:del w:id="627" w:author="Kristin Fender" w:date="2020-08-07T10:18:00Z">
        <w:r w:rsidRPr="003B1AD8" w:rsidDel="009A75A1">
          <w:rPr>
            <w:rFonts w:ascii="Segoe UI" w:hAnsi="Segoe UI" w:cs="Segoe UI"/>
            <w:sz w:val="24"/>
            <w:szCs w:val="24"/>
            <w:lang w:val="en-US"/>
            <w:rPrChange w:id="628" w:author="Chris Read" w:date="2020-08-31T10:13:00Z">
              <w:rPr>
                <w:lang w:val="en-US"/>
              </w:rPr>
            </w:rPrChange>
          </w:rPr>
          <w:delText xml:space="preserve"> in a standard way</w:delText>
        </w:r>
        <w:r w:rsidRPr="003B1AD8" w:rsidDel="009A75A1">
          <w:rPr>
            <w:lang w:val="en-US"/>
          </w:rPr>
          <w:delText>:</w:delText>
        </w:r>
      </w:del>
    </w:p>
    <w:p w14:paraId="2D52B2B9" w14:textId="4D882A9C" w:rsidR="0016677D" w:rsidRPr="003B1AD8" w:rsidRDefault="0016677D">
      <w:pPr>
        <w:pStyle w:val="ListParagraph"/>
        <w:numPr>
          <w:ilvl w:val="0"/>
          <w:numId w:val="42"/>
        </w:numPr>
        <w:rPr>
          <w:lang w:val="en-US"/>
        </w:rPr>
        <w:pPrChange w:id="629" w:author="Chris Read" w:date="2020-08-27T14:40:00Z">
          <w:pPr>
            <w:pStyle w:val="ListParagraph"/>
            <w:numPr>
              <w:numId w:val="28"/>
            </w:numPr>
            <w:spacing w:after="240" w:line="240" w:lineRule="auto"/>
            <w:ind w:left="1068" w:hanging="360"/>
          </w:pPr>
        </w:pPrChange>
      </w:pPr>
      <w:del w:id="630" w:author="Kristin Fender" w:date="2020-08-07T10:18:00Z">
        <w:r w:rsidRPr="003B1AD8" w:rsidDel="009A75A1">
          <w:rPr>
            <w:lang w:val="en-US"/>
          </w:rPr>
          <w:delText>Create the following sales order line: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1276"/>
        <w:gridCol w:w="1559"/>
        <w:gridCol w:w="2693"/>
      </w:tblGrid>
      <w:tr w:rsidR="0016677D" w:rsidRPr="003B1AD8" w14:paraId="3584F591" w14:textId="77777777" w:rsidTr="00081CAD">
        <w:trPr>
          <w:tblHeader/>
        </w:trPr>
        <w:tc>
          <w:tcPr>
            <w:tcW w:w="18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589F3122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Item number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6E2CBB97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452592AE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Unit price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4D78FCBE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FA inventory number</w:t>
            </w:r>
          </w:p>
        </w:tc>
      </w:tr>
      <w:tr w:rsidR="0016677D" w:rsidRPr="003B1AD8" w14:paraId="4547C441" w14:textId="77777777" w:rsidTr="00081CAD">
        <w:tc>
          <w:tcPr>
            <w:tcW w:w="1838" w:type="dxa"/>
            <w:tcBorders>
              <w:top w:val="single" w:sz="4" w:space="0" w:color="FFFFFF" w:themeColor="background1"/>
            </w:tcBorders>
          </w:tcPr>
          <w:p w14:paraId="48CD8EC5" w14:textId="77777777" w:rsidR="0016677D" w:rsidRPr="00CB771E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Inventory01</w:t>
            </w:r>
          </w:p>
        </w:tc>
        <w:tc>
          <w:tcPr>
            <w:tcW w:w="1276" w:type="dxa"/>
            <w:tcBorders>
              <w:top w:val="single" w:sz="4" w:space="0" w:color="FFFFFF" w:themeColor="background1"/>
            </w:tcBorders>
          </w:tcPr>
          <w:p w14:paraId="10EB0644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FFFFFF" w:themeColor="background1"/>
            </w:tcBorders>
          </w:tcPr>
          <w:p w14:paraId="235C2B5B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200,000.00</w:t>
            </w:r>
          </w:p>
        </w:tc>
        <w:tc>
          <w:tcPr>
            <w:tcW w:w="2693" w:type="dxa"/>
            <w:tcBorders>
              <w:top w:val="single" w:sz="4" w:space="0" w:color="FFFFFF" w:themeColor="background1"/>
            </w:tcBorders>
          </w:tcPr>
          <w:p w14:paraId="21F814EE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4051</w:t>
            </w:r>
          </w:p>
        </w:tc>
      </w:tr>
    </w:tbl>
    <w:p w14:paraId="6D40CAA0" w14:textId="2EB769FC" w:rsidR="0016677D" w:rsidRPr="003B1AD8" w:rsidDel="00F43225" w:rsidRDefault="0016677D">
      <w:pPr>
        <w:pStyle w:val="ListParagraph"/>
        <w:numPr>
          <w:ilvl w:val="0"/>
          <w:numId w:val="42"/>
        </w:numPr>
        <w:spacing w:before="240" w:after="0" w:line="240" w:lineRule="auto"/>
        <w:rPr>
          <w:del w:id="631" w:author="Christopher Read" w:date="2020-08-28T16:55:00Z"/>
          <w:rFonts w:ascii="Segoe UI" w:hAnsi="Segoe UI" w:cs="Segoe UI"/>
          <w:sz w:val="24"/>
          <w:szCs w:val="24"/>
          <w:lang w:val="en-US"/>
          <w:rPrChange w:id="632" w:author="Chris Read" w:date="2020-08-31T10:13:00Z">
            <w:rPr>
              <w:del w:id="633" w:author="Christopher Read" w:date="2020-08-28T16:55:00Z"/>
              <w:lang w:val="en-US"/>
            </w:rPr>
          </w:rPrChange>
        </w:rPr>
        <w:pPrChange w:id="634" w:author="Kristin Fender" w:date="2020-08-10T13:14:00Z">
          <w:pPr>
            <w:pStyle w:val="ListParagraph"/>
            <w:numPr>
              <w:numId w:val="29"/>
            </w:numPr>
            <w:spacing w:before="240" w:after="0" w:line="240" w:lineRule="auto"/>
            <w:ind w:left="1068" w:hanging="360"/>
          </w:pPr>
        </w:pPrChange>
      </w:pPr>
      <w:r w:rsidRPr="003B1AD8">
        <w:rPr>
          <w:rFonts w:ascii="Segoe UI" w:hAnsi="Segoe UI" w:cs="Segoe UI"/>
          <w:sz w:val="24"/>
          <w:szCs w:val="24"/>
          <w:lang w:val="en-US"/>
          <w:rPrChange w:id="635" w:author="Chris Read" w:date="2020-08-31T10:13:00Z">
            <w:rPr>
              <w:lang w:val="en-US"/>
            </w:rPr>
          </w:rPrChange>
        </w:rPr>
        <w:t xml:space="preserve">Switch to </w:t>
      </w:r>
      <w:ins w:id="636" w:author="Kristin Fender" w:date="2020-08-10T13:14:00Z">
        <w:r w:rsidR="00625FBD" w:rsidRPr="00CB771E">
          <w:rPr>
            <w:rFonts w:ascii="Segoe UI" w:hAnsi="Segoe UI" w:cs="Segoe UI"/>
            <w:sz w:val="24"/>
            <w:szCs w:val="24"/>
            <w:lang w:val="en-US"/>
          </w:rPr>
          <w:t xml:space="preserve">the </w:t>
        </w:r>
      </w:ins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637" w:author="Chris Read" w:date="2020-08-31T10:13:00Z">
            <w:rPr>
              <w:b/>
              <w:bCs/>
              <w:lang w:val="en-US"/>
            </w:rPr>
          </w:rPrChange>
        </w:rPr>
        <w:t>Header</w:t>
      </w:r>
      <w:r w:rsidRPr="003B1AD8">
        <w:rPr>
          <w:rFonts w:ascii="Segoe UI" w:hAnsi="Segoe UI" w:cs="Segoe UI"/>
          <w:sz w:val="24"/>
          <w:szCs w:val="24"/>
          <w:lang w:val="en-US"/>
          <w:rPrChange w:id="638" w:author="Chris Read" w:date="2020-08-31T10:13:00Z">
            <w:rPr>
              <w:lang w:val="en-US"/>
            </w:rPr>
          </w:rPrChange>
        </w:rPr>
        <w:t xml:space="preserve"> view</w:t>
      </w:r>
      <w:ins w:id="639" w:author="Kristin Fender" w:date="2020-08-10T13:14:00Z">
        <w:r w:rsidR="00625FBD" w:rsidRPr="00CB771E">
          <w:rPr>
            <w:rFonts w:ascii="Segoe UI" w:hAnsi="Segoe UI" w:cs="Segoe UI"/>
            <w:sz w:val="24"/>
            <w:szCs w:val="24"/>
            <w:lang w:val="en-US"/>
          </w:rPr>
          <w:t xml:space="preserve">, and </w:t>
        </w:r>
      </w:ins>
      <w:ins w:id="640" w:author="Chris Read" w:date="2020-08-27T18:40:00Z">
        <w:r w:rsidR="00D1250A" w:rsidRPr="00CB771E">
          <w:rPr>
            <w:rFonts w:ascii="Segoe UI" w:hAnsi="Segoe UI" w:cs="Segoe UI"/>
            <w:sz w:val="24"/>
            <w:szCs w:val="24"/>
            <w:lang w:val="en-US"/>
          </w:rPr>
          <w:t xml:space="preserve">then, </w:t>
        </w:r>
      </w:ins>
      <w:ins w:id="641" w:author="Kristin Fender" w:date="2020-08-10T13:14:00Z">
        <w:r w:rsidR="00625FBD" w:rsidRPr="0041340D">
          <w:rPr>
            <w:rFonts w:ascii="Segoe UI" w:hAnsi="Segoe UI" w:cs="Segoe UI"/>
            <w:sz w:val="24"/>
            <w:szCs w:val="24"/>
            <w:lang w:val="en-US"/>
          </w:rPr>
          <w:t>o</w:t>
        </w:r>
      </w:ins>
      <w:del w:id="642" w:author="Kristin Fender" w:date="2020-08-10T13:14:00Z">
        <w:r w:rsidRPr="003B1AD8" w:rsidDel="00625FBD">
          <w:rPr>
            <w:rFonts w:ascii="Segoe UI" w:hAnsi="Segoe UI" w:cs="Segoe UI"/>
            <w:sz w:val="24"/>
            <w:szCs w:val="24"/>
            <w:lang w:val="en-US"/>
            <w:rPrChange w:id="643" w:author="Chris Read" w:date="2020-08-31T10:13:00Z">
              <w:rPr>
                <w:lang w:val="en-US"/>
              </w:rPr>
            </w:rPrChange>
          </w:rPr>
          <w:delText>. O</w:delText>
        </w:r>
      </w:del>
      <w:r w:rsidRPr="003B1AD8">
        <w:rPr>
          <w:rFonts w:ascii="Segoe UI" w:hAnsi="Segoe UI" w:cs="Segoe UI"/>
          <w:sz w:val="24"/>
          <w:szCs w:val="24"/>
          <w:lang w:val="en-US"/>
          <w:rPrChange w:id="644" w:author="Chris Read" w:date="2020-08-31T10:13:00Z">
            <w:rPr>
              <w:lang w:val="en-US"/>
            </w:rPr>
          </w:rPrChange>
        </w:rPr>
        <w:t xml:space="preserve">n the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645" w:author="Chris Read" w:date="2020-08-31T10:13:00Z">
            <w:rPr>
              <w:b/>
              <w:bCs/>
              <w:lang w:val="en-US"/>
            </w:rPr>
          </w:rPrChange>
        </w:rPr>
        <w:t>Financial dimensions</w:t>
      </w:r>
      <w:r w:rsidRPr="003B1AD8">
        <w:rPr>
          <w:rFonts w:ascii="Segoe UI" w:hAnsi="Segoe UI" w:cs="Segoe UI"/>
          <w:sz w:val="24"/>
          <w:szCs w:val="24"/>
          <w:lang w:val="en-US"/>
          <w:rPrChange w:id="646" w:author="Chris Read" w:date="2020-08-31T10:13:00Z">
            <w:rPr>
              <w:lang w:val="en-US"/>
            </w:rPr>
          </w:rPrChange>
        </w:rPr>
        <w:t xml:space="preserve"> </w:t>
      </w:r>
      <w:proofErr w:type="spellStart"/>
      <w:r w:rsidRPr="003B1AD8">
        <w:rPr>
          <w:rFonts w:ascii="Segoe UI" w:hAnsi="Segoe UI" w:cs="Segoe UI"/>
          <w:sz w:val="24"/>
          <w:szCs w:val="24"/>
          <w:lang w:val="en-US"/>
          <w:rPrChange w:id="647" w:author="Chris Read" w:date="2020-08-31T10:13:00Z">
            <w:rPr>
              <w:lang w:val="en-US"/>
            </w:rPr>
          </w:rPrChange>
        </w:rPr>
        <w:t>FastTab</w:t>
      </w:r>
      <w:proofErr w:type="spellEnd"/>
      <w:r w:rsidRPr="003B1AD8">
        <w:rPr>
          <w:rFonts w:ascii="Segoe UI" w:hAnsi="Segoe UI" w:cs="Segoe UI"/>
          <w:sz w:val="24"/>
          <w:szCs w:val="24"/>
          <w:lang w:val="en-US"/>
          <w:rPrChange w:id="648" w:author="Chris Read" w:date="2020-08-31T10:13:00Z">
            <w:rPr>
              <w:lang w:val="en-US"/>
            </w:rPr>
          </w:rPrChange>
        </w:rPr>
        <w:t xml:space="preserve">, in the </w:t>
      </w:r>
      <w:proofErr w:type="spellStart"/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649" w:author="Chris Read" w:date="2020-08-31T10:13:00Z">
            <w:rPr>
              <w:b/>
              <w:bCs/>
              <w:lang w:val="en-US"/>
            </w:rPr>
          </w:rPrChange>
        </w:rPr>
        <w:t>ExpenseAndIncomeCode</w:t>
      </w:r>
      <w:proofErr w:type="spellEnd"/>
      <w:r w:rsidRPr="003B1AD8">
        <w:rPr>
          <w:rFonts w:ascii="Segoe UI" w:hAnsi="Segoe UI" w:cs="Segoe UI"/>
          <w:sz w:val="24"/>
          <w:szCs w:val="24"/>
          <w:lang w:val="en-US"/>
          <w:rPrChange w:id="650" w:author="Chris Read" w:date="2020-08-31T10:13:00Z">
            <w:rPr>
              <w:lang w:val="en-US"/>
            </w:rPr>
          </w:rPrChange>
        </w:rPr>
        <w:t xml:space="preserve"> field, select </w:t>
      </w:r>
      <w:r w:rsidRPr="003B1AD8">
        <w:rPr>
          <w:rFonts w:ascii="Segoe UI" w:hAnsi="Segoe UI" w:cs="Segoe UI"/>
          <w:b/>
          <w:iCs/>
          <w:sz w:val="24"/>
          <w:szCs w:val="24"/>
          <w:lang w:val="en-US"/>
          <w:rPrChange w:id="651" w:author="Chris Read" w:date="2020-08-31T10:13:00Z">
            <w:rPr>
              <w:b/>
              <w:iCs/>
              <w:lang w:val="en-US"/>
            </w:rPr>
          </w:rPrChange>
        </w:rPr>
        <w:t>902030000</w:t>
      </w:r>
      <w:r w:rsidRPr="003B1AD8">
        <w:rPr>
          <w:rFonts w:ascii="Segoe UI" w:hAnsi="Segoe UI" w:cs="Segoe UI"/>
          <w:sz w:val="24"/>
          <w:szCs w:val="24"/>
          <w:lang w:val="en-US"/>
          <w:rPrChange w:id="652" w:author="Chris Read" w:date="2020-08-31T10:13:00Z">
            <w:rPr>
              <w:lang w:val="en-US"/>
            </w:rPr>
          </w:rPrChange>
        </w:rPr>
        <w:t>.</w:t>
      </w:r>
      <w:ins w:id="653" w:author="Christopher Read" w:date="2020-08-28T16:55:00Z">
        <w:r w:rsidR="00F43225" w:rsidRPr="00CB771E">
          <w:rPr>
            <w:rFonts w:ascii="Segoe UI" w:hAnsi="Segoe UI" w:cs="Segoe UI"/>
            <w:sz w:val="24"/>
            <w:szCs w:val="24"/>
            <w:lang w:val="en-US"/>
          </w:rPr>
          <w:t xml:space="preserve"> </w:t>
        </w:r>
      </w:ins>
    </w:p>
    <w:p w14:paraId="36779B64" w14:textId="7D5E7FC0" w:rsidR="00F43225" w:rsidRPr="00CB771E" w:rsidRDefault="0016677D" w:rsidP="00F43225">
      <w:pPr>
        <w:pStyle w:val="ListParagraph"/>
        <w:numPr>
          <w:ilvl w:val="0"/>
          <w:numId w:val="42"/>
        </w:numPr>
        <w:spacing w:before="240" w:after="0" w:line="240" w:lineRule="auto"/>
        <w:rPr>
          <w:ins w:id="654" w:author="Christopher Read" w:date="2020-08-28T16:56:00Z"/>
          <w:rFonts w:ascii="Segoe UI" w:hAnsi="Segoe UI" w:cs="Segoe UI"/>
          <w:sz w:val="24"/>
          <w:szCs w:val="24"/>
          <w:lang w:val="en-US"/>
        </w:rPr>
      </w:pPr>
      <w:r w:rsidRPr="003B1AD8">
        <w:rPr>
          <w:rFonts w:ascii="Segoe UI" w:hAnsi="Segoe UI" w:cs="Segoe UI"/>
          <w:sz w:val="24"/>
          <w:szCs w:val="24"/>
          <w:lang w:val="en-US"/>
          <w:rPrChange w:id="655" w:author="Chris Read" w:date="2020-08-31T10:13:00Z">
            <w:rPr>
              <w:lang w:val="en-US"/>
            </w:rPr>
          </w:rPrChange>
        </w:rPr>
        <w:t xml:space="preserve">In the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656" w:author="Chris Read" w:date="2020-08-31T10:13:00Z">
            <w:rPr>
              <w:b/>
              <w:bCs/>
              <w:lang w:val="en-US"/>
            </w:rPr>
          </w:rPrChange>
        </w:rPr>
        <w:t>Invoice date</w:t>
      </w:r>
      <w:r w:rsidRPr="003B1AD8">
        <w:rPr>
          <w:rFonts w:ascii="Segoe UI" w:hAnsi="Segoe UI" w:cs="Segoe UI"/>
          <w:sz w:val="24"/>
          <w:szCs w:val="24"/>
          <w:lang w:val="en-US"/>
          <w:rPrChange w:id="657" w:author="Chris Read" w:date="2020-08-31T10:13:00Z">
            <w:rPr>
              <w:lang w:val="en-US"/>
            </w:rPr>
          </w:rPrChange>
        </w:rPr>
        <w:t xml:space="preserve"> field, </w:t>
      </w:r>
      <w:del w:id="658" w:author="Chris Read" w:date="2020-08-28T12:24:00Z">
        <w:r w:rsidRPr="003B1AD8" w:rsidDel="00FF6FD5">
          <w:rPr>
            <w:rFonts w:ascii="Segoe UI" w:hAnsi="Segoe UI" w:cs="Segoe UI"/>
            <w:sz w:val="24"/>
            <w:szCs w:val="24"/>
            <w:lang w:val="en-US"/>
            <w:rPrChange w:id="659" w:author="Chris Read" w:date="2020-08-31T10:13:00Z">
              <w:rPr>
                <w:lang w:val="en-US"/>
              </w:rPr>
            </w:rPrChange>
          </w:rPr>
          <w:delText xml:space="preserve">specify </w:delText>
        </w:r>
      </w:del>
      <w:ins w:id="660" w:author="Chris Read" w:date="2020-08-28T12:24:00Z">
        <w:r w:rsidR="00FF6FD5" w:rsidRPr="003B1AD8">
          <w:rPr>
            <w:rFonts w:ascii="Segoe UI" w:hAnsi="Segoe UI" w:cs="Segoe UI"/>
            <w:sz w:val="24"/>
            <w:szCs w:val="24"/>
            <w:lang w:val="en-US"/>
            <w:rPrChange w:id="661" w:author="Chris Read" w:date="2020-08-31T10:13:00Z">
              <w:rPr>
                <w:lang w:val="en-US"/>
              </w:rPr>
            </w:rPrChange>
          </w:rPr>
          <w:t xml:space="preserve">select </w:t>
        </w:r>
      </w:ins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662" w:author="Chris Read" w:date="2020-08-31T10:13:00Z">
            <w:rPr>
              <w:b/>
              <w:bCs/>
              <w:lang w:val="en-US"/>
            </w:rPr>
          </w:rPrChange>
        </w:rPr>
        <w:t>3/31/2019</w:t>
      </w:r>
      <w:r w:rsidRPr="003B1AD8">
        <w:rPr>
          <w:rFonts w:ascii="Segoe UI" w:hAnsi="Segoe UI" w:cs="Segoe UI"/>
          <w:sz w:val="24"/>
          <w:szCs w:val="24"/>
          <w:lang w:val="en-US"/>
          <w:rPrChange w:id="663" w:author="Chris Read" w:date="2020-08-31T10:13:00Z">
            <w:rPr>
              <w:lang w:val="en-US"/>
            </w:rPr>
          </w:rPrChange>
        </w:rPr>
        <w:t>.</w:t>
      </w:r>
      <w:del w:id="664" w:author="Christopher Read" w:date="2020-08-28T16:56:00Z">
        <w:r w:rsidRPr="003B1AD8" w:rsidDel="00F43225">
          <w:rPr>
            <w:rFonts w:ascii="Segoe UI" w:hAnsi="Segoe UI" w:cs="Segoe UI"/>
            <w:sz w:val="24"/>
            <w:szCs w:val="24"/>
            <w:lang w:val="en-US"/>
            <w:rPrChange w:id="665" w:author="Chris Read" w:date="2020-08-31T10:13:00Z">
              <w:rPr>
                <w:lang w:val="en-US"/>
              </w:rPr>
            </w:rPrChange>
          </w:rPr>
          <w:delText xml:space="preserve"> </w:delText>
        </w:r>
      </w:del>
    </w:p>
    <w:p w14:paraId="69AA543C" w14:textId="303D306D" w:rsidR="0016677D" w:rsidRPr="003B1AD8" w:rsidRDefault="0016677D">
      <w:pPr>
        <w:pStyle w:val="ListParagraph"/>
        <w:numPr>
          <w:ilvl w:val="0"/>
          <w:numId w:val="42"/>
        </w:numPr>
        <w:spacing w:before="240" w:after="0" w:line="240" w:lineRule="auto"/>
        <w:rPr>
          <w:rFonts w:ascii="Segoe UI" w:hAnsi="Segoe UI" w:cs="Segoe UI"/>
          <w:sz w:val="24"/>
          <w:szCs w:val="24"/>
          <w:lang w:val="en-US"/>
          <w:rPrChange w:id="666" w:author="Chris Read" w:date="2020-08-31T10:13:00Z">
            <w:rPr>
              <w:lang w:val="en-US"/>
            </w:rPr>
          </w:rPrChange>
        </w:rPr>
        <w:pPrChange w:id="667" w:author="Christopher Read" w:date="2020-08-28T16:55:00Z">
          <w:pPr>
            <w:pStyle w:val="ListParagraph"/>
            <w:numPr>
              <w:numId w:val="29"/>
            </w:numPr>
            <w:spacing w:before="240" w:after="0" w:line="240" w:lineRule="auto"/>
            <w:ind w:left="1068" w:hanging="360"/>
          </w:pPr>
        </w:pPrChange>
      </w:pPr>
      <w:r w:rsidRPr="003B1AD8">
        <w:rPr>
          <w:rFonts w:ascii="Segoe UI" w:hAnsi="Segoe UI" w:cs="Segoe UI"/>
          <w:sz w:val="24"/>
          <w:szCs w:val="24"/>
          <w:lang w:val="en-US"/>
          <w:rPrChange w:id="668" w:author="Chris Read" w:date="2020-08-31T10:13:00Z">
            <w:rPr>
              <w:lang w:val="en-US"/>
            </w:rPr>
          </w:rPrChange>
        </w:rPr>
        <w:t>Post the invoice.</w:t>
      </w:r>
    </w:p>
    <w:p w14:paraId="4A133EB0" w14:textId="4508369A" w:rsidR="002F60E0" w:rsidRPr="00CB771E" w:rsidRDefault="0016677D" w:rsidP="0016677D">
      <w:pPr>
        <w:pStyle w:val="ListParagraph"/>
        <w:numPr>
          <w:ilvl w:val="0"/>
          <w:numId w:val="42"/>
        </w:numPr>
        <w:spacing w:before="240" w:line="240" w:lineRule="auto"/>
        <w:rPr>
          <w:ins w:id="669" w:author="Chris Read" w:date="2020-08-27T18:40:00Z"/>
          <w:rFonts w:ascii="Segoe UI" w:hAnsi="Segoe UI" w:cs="Segoe UI"/>
          <w:sz w:val="24"/>
          <w:szCs w:val="24"/>
          <w:lang w:val="en-US"/>
        </w:rPr>
      </w:pPr>
      <w:commentRangeStart w:id="670"/>
      <w:commentRangeStart w:id="671"/>
      <w:r w:rsidRPr="00CB771E">
        <w:rPr>
          <w:rFonts w:ascii="Segoe UI" w:hAnsi="Segoe UI" w:cs="Segoe UI"/>
          <w:sz w:val="24"/>
          <w:szCs w:val="24"/>
          <w:lang w:val="en-US"/>
        </w:rPr>
        <w:t xml:space="preserve">On the </w:t>
      </w:r>
      <w:r w:rsidRPr="00CB771E">
        <w:rPr>
          <w:rFonts w:ascii="Segoe UI" w:hAnsi="Segoe UI" w:cs="Segoe UI"/>
          <w:b/>
          <w:bCs/>
          <w:sz w:val="24"/>
          <w:szCs w:val="24"/>
          <w:lang w:val="en-US"/>
        </w:rPr>
        <w:t>Deferrals</w:t>
      </w:r>
      <w:r w:rsidRPr="0041340D">
        <w:rPr>
          <w:rFonts w:ascii="Segoe UI" w:hAnsi="Segoe UI" w:cs="Segoe UI"/>
          <w:sz w:val="24"/>
          <w:szCs w:val="24"/>
          <w:lang w:val="en-US"/>
        </w:rPr>
        <w:t xml:space="preserve"> page</w:t>
      </w:r>
      <w:commentRangeEnd w:id="670"/>
      <w:r w:rsidR="00625FBD" w:rsidRPr="00CB771E">
        <w:rPr>
          <w:rStyle w:val="CommentReference"/>
          <w:rFonts w:ascii="Calibri" w:eastAsia="Calibri" w:hAnsi="Calibri" w:cs="Times New Roman"/>
          <w:lang w:val="en-US" w:eastAsia="ru-RU"/>
        </w:rPr>
        <w:commentReference w:id="670"/>
      </w:r>
      <w:commentRangeEnd w:id="671"/>
      <w:r w:rsidR="00B70E95">
        <w:rPr>
          <w:rStyle w:val="CommentReference"/>
          <w:rFonts w:ascii="Calibri" w:eastAsia="Calibri" w:hAnsi="Calibri" w:cs="Times New Roman"/>
          <w:lang w:eastAsia="ru-RU"/>
        </w:rPr>
        <w:commentReference w:id="671"/>
      </w:r>
      <w:ins w:id="672" w:author="Anastasia Yashenina" w:date="2020-11-05T17:54:00Z">
        <w:r w:rsidR="00B70E95">
          <w:rPr>
            <w:rFonts w:ascii="Segoe UI" w:hAnsi="Segoe UI" w:cs="Segoe UI"/>
            <w:sz w:val="24"/>
            <w:szCs w:val="24"/>
            <w:lang w:val="en-US"/>
          </w:rPr>
          <w:t xml:space="preserve"> (</w:t>
        </w:r>
      </w:ins>
      <w:ins w:id="673" w:author="Anastasia Yashenina" w:date="2020-11-05T17:55:00Z">
        <w:r w:rsidR="00B70E95" w:rsidRPr="00B70E95">
          <w:rPr>
            <w:rFonts w:ascii="Segoe UI" w:hAnsi="Segoe UI" w:cs="Segoe UI"/>
            <w:b/>
            <w:bCs/>
            <w:sz w:val="24"/>
            <w:szCs w:val="24"/>
            <w:lang w:val="en-US"/>
            <w:rPrChange w:id="674" w:author="Anastasia Yashenina" w:date="2020-11-05T17:55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t>General ledger &gt; Deferrals</w:t>
        </w:r>
        <w:r w:rsidR="00B70E95">
          <w:rPr>
            <w:rFonts w:ascii="Segoe UI" w:hAnsi="Segoe UI" w:cs="Segoe UI"/>
            <w:sz w:val="24"/>
            <w:szCs w:val="24"/>
            <w:lang w:val="en-US"/>
          </w:rPr>
          <w:t>)</w:t>
        </w:r>
      </w:ins>
      <w:r w:rsidRPr="00CB771E">
        <w:rPr>
          <w:rFonts w:ascii="Segoe UI" w:hAnsi="Segoe UI" w:cs="Segoe UI"/>
          <w:sz w:val="24"/>
          <w:szCs w:val="24"/>
          <w:lang w:val="en-US"/>
        </w:rPr>
        <w:t>, verify that the deferral master record was created.</w:t>
      </w:r>
    </w:p>
    <w:p w14:paraId="466E623B" w14:textId="135BF6AE" w:rsidR="0016677D" w:rsidRPr="003B1AD8" w:rsidRDefault="0016677D" w:rsidP="0016677D">
      <w:pPr>
        <w:pStyle w:val="ListParagraph"/>
        <w:numPr>
          <w:ilvl w:val="0"/>
          <w:numId w:val="42"/>
        </w:numPr>
        <w:spacing w:before="240" w:line="240" w:lineRule="auto"/>
        <w:rPr>
          <w:rFonts w:ascii="Segoe UI" w:hAnsi="Segoe UI" w:cs="Segoe UI"/>
          <w:sz w:val="24"/>
          <w:szCs w:val="24"/>
          <w:lang w:val="en-US"/>
        </w:rPr>
      </w:pPr>
      <w:del w:id="675" w:author="Chris Read" w:date="2020-08-27T18:40:00Z">
        <w:r w:rsidRPr="0041340D" w:rsidDel="002F60E0">
          <w:rPr>
            <w:rFonts w:ascii="Segoe UI" w:hAnsi="Segoe UI" w:cs="Segoe UI"/>
            <w:sz w:val="24"/>
            <w:szCs w:val="24"/>
            <w:lang w:val="en-US"/>
          </w:rPr>
          <w:delText xml:space="preserve"> </w:delText>
        </w:r>
      </w:del>
      <w:r w:rsidRPr="003B1AD8">
        <w:rPr>
          <w:rFonts w:ascii="Segoe UI" w:hAnsi="Segoe UI" w:cs="Segoe UI"/>
          <w:sz w:val="24"/>
          <w:szCs w:val="24"/>
          <w:lang w:val="en-US"/>
        </w:rPr>
        <w:t xml:space="preserve">Make sure that the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</w:rPr>
        <w:t>Deferrals models</w:t>
      </w:r>
      <w:r w:rsidRPr="003B1AD8">
        <w:rPr>
          <w:rFonts w:ascii="Segoe UI" w:hAnsi="Segoe UI" w:cs="Segoe UI"/>
          <w:sz w:val="24"/>
          <w:szCs w:val="24"/>
          <w:lang w:val="en-US"/>
          <w:rPrChange w:id="676" w:author="Chris Read" w:date="2020-08-31T10:13:00Z">
            <w:rPr>
              <w:rFonts w:ascii="Segoe UI" w:hAnsi="Segoe UI" w:cs="Segoe UI"/>
              <w:b/>
              <w:bCs/>
              <w:sz w:val="24"/>
              <w:szCs w:val="24"/>
              <w:lang w:val="en-US"/>
            </w:rPr>
          </w:rPrChange>
        </w:rPr>
        <w:t xml:space="preserve"> </w:t>
      </w:r>
      <w:r w:rsidRPr="00CB771E">
        <w:rPr>
          <w:rFonts w:ascii="Segoe UI" w:hAnsi="Segoe UI" w:cs="Segoe UI"/>
          <w:sz w:val="24"/>
          <w:szCs w:val="24"/>
          <w:lang w:val="en-US"/>
        </w:rPr>
        <w:t>page has the following line</w:t>
      </w:r>
      <w:ins w:id="677" w:author="Chris Read" w:date="2020-08-27T14:40:00Z">
        <w:r w:rsidR="00283FCE" w:rsidRPr="00CB771E">
          <w:rPr>
            <w:rFonts w:ascii="Segoe UI" w:hAnsi="Segoe UI" w:cs="Segoe UI"/>
            <w:sz w:val="24"/>
            <w:szCs w:val="24"/>
            <w:lang w:val="en-US"/>
          </w:rPr>
          <w:t>.</w:t>
        </w:r>
      </w:ins>
      <w:del w:id="678" w:author="Chris Read" w:date="2020-08-27T14:40:00Z">
        <w:r w:rsidRPr="003B1AD8" w:rsidDel="00283FCE">
          <w:rPr>
            <w:rFonts w:ascii="Segoe UI" w:hAnsi="Segoe UI" w:cs="Segoe UI"/>
            <w:sz w:val="24"/>
            <w:szCs w:val="24"/>
            <w:lang w:val="en-US"/>
          </w:rPr>
          <w:delText>: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14"/>
        <w:gridCol w:w="1894"/>
        <w:gridCol w:w="3130"/>
        <w:gridCol w:w="2247"/>
      </w:tblGrid>
      <w:tr w:rsidR="0016677D" w:rsidRPr="003B1AD8" w14:paraId="2BC37EAD" w14:textId="77777777" w:rsidTr="00081CAD">
        <w:trPr>
          <w:tblHeader/>
        </w:trPr>
        <w:tc>
          <w:tcPr>
            <w:tcW w:w="1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13BB4282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Model number</w:t>
            </w:r>
          </w:p>
        </w:tc>
        <w:tc>
          <w:tcPr>
            <w:tcW w:w="20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11F33D3C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Deferrals group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3B80EFA1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Beginning date of writing off</w:t>
            </w:r>
          </w:p>
        </w:tc>
        <w:tc>
          <w:tcPr>
            <w:tcW w:w="2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5C75BC3E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Deferrals sum</w:t>
            </w:r>
          </w:p>
        </w:tc>
      </w:tr>
      <w:tr w:rsidR="0016677D" w:rsidRPr="003B1AD8" w14:paraId="6851323B" w14:textId="77777777" w:rsidTr="00081CAD">
        <w:tc>
          <w:tcPr>
            <w:tcW w:w="1819" w:type="dxa"/>
            <w:tcBorders>
              <w:top w:val="single" w:sz="4" w:space="0" w:color="FFFFFF" w:themeColor="background1"/>
            </w:tcBorders>
          </w:tcPr>
          <w:p w14:paraId="05DF78C2" w14:textId="77777777" w:rsidR="0016677D" w:rsidRPr="00CB771E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TAX</w:t>
            </w:r>
          </w:p>
        </w:tc>
        <w:tc>
          <w:tcPr>
            <w:tcW w:w="2004" w:type="dxa"/>
            <w:tcBorders>
              <w:top w:val="single" w:sz="4" w:space="0" w:color="FFFFFF" w:themeColor="background1"/>
            </w:tcBorders>
          </w:tcPr>
          <w:p w14:paraId="69287002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Yearly</w:t>
            </w:r>
          </w:p>
        </w:tc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4F5DEC25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3/31/2019</w:t>
            </w:r>
          </w:p>
        </w:tc>
        <w:tc>
          <w:tcPr>
            <w:tcW w:w="2409" w:type="dxa"/>
            <w:tcBorders>
              <w:top w:val="single" w:sz="4" w:space="0" w:color="FFFFFF" w:themeColor="background1"/>
            </w:tcBorders>
          </w:tcPr>
          <w:p w14:paraId="6139251A" w14:textId="77777777" w:rsidR="0016677D" w:rsidRPr="003B1AD8" w:rsidRDefault="0016677D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50,000.00</w:t>
            </w:r>
          </w:p>
        </w:tc>
      </w:tr>
    </w:tbl>
    <w:p w14:paraId="5AD567E6" w14:textId="398B4171" w:rsidR="00593918" w:rsidRPr="003B1AD8" w:rsidRDefault="0016677D">
      <w:pPr>
        <w:pStyle w:val="ListParagraph"/>
        <w:numPr>
          <w:ilvl w:val="0"/>
          <w:numId w:val="42"/>
        </w:numPr>
        <w:spacing w:before="240" w:after="0" w:line="240" w:lineRule="auto"/>
        <w:rPr>
          <w:rFonts w:ascii="Segoe UI" w:hAnsi="Segoe UI" w:cs="Segoe UI"/>
          <w:sz w:val="24"/>
          <w:szCs w:val="24"/>
          <w:lang w:val="en-US"/>
          <w:rPrChange w:id="679" w:author="Chris Read" w:date="2020-08-31T10:13:00Z">
            <w:rPr>
              <w:lang w:val="en-US"/>
            </w:rPr>
          </w:rPrChange>
        </w:rPr>
        <w:pPrChange w:id="680" w:author="Kristin Fender" w:date="2020-08-10T13:15:00Z">
          <w:pPr>
            <w:pStyle w:val="ListParagraph"/>
            <w:spacing w:before="240" w:after="0" w:line="240" w:lineRule="auto"/>
          </w:pPr>
        </w:pPrChange>
      </w:pPr>
      <w:r w:rsidRPr="003B1AD8">
        <w:rPr>
          <w:rFonts w:ascii="Segoe UI" w:hAnsi="Segoe UI" w:cs="Segoe UI"/>
          <w:sz w:val="24"/>
          <w:szCs w:val="24"/>
          <w:lang w:val="en-US"/>
          <w:rPrChange w:id="681" w:author="Chris Read" w:date="2020-08-31T10:13:00Z">
            <w:rPr>
              <w:lang w:val="en-US"/>
            </w:rPr>
          </w:rPrChange>
        </w:rPr>
        <w:lastRenderedPageBreak/>
        <w:t xml:space="preserve">Switch to the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682" w:author="Chris Read" w:date="2020-08-31T10:13:00Z">
            <w:rPr>
              <w:b/>
              <w:bCs/>
              <w:lang w:val="en-US"/>
            </w:rPr>
          </w:rPrChange>
        </w:rPr>
        <w:t>General</w:t>
      </w:r>
      <w:r w:rsidRPr="003B1AD8">
        <w:rPr>
          <w:rFonts w:ascii="Segoe UI" w:hAnsi="Segoe UI" w:cs="Segoe UI"/>
          <w:sz w:val="24"/>
          <w:szCs w:val="24"/>
          <w:lang w:val="en-US"/>
          <w:rPrChange w:id="683" w:author="Chris Read" w:date="2020-08-31T10:13:00Z">
            <w:rPr>
              <w:lang w:val="en-US"/>
            </w:rPr>
          </w:rPrChange>
        </w:rPr>
        <w:t xml:space="preserve"> view. </w:t>
      </w:r>
      <w:ins w:id="684" w:author="Kristin Fender" w:date="2020-08-10T13:15:00Z">
        <w:r w:rsidR="00625FBD" w:rsidRPr="00CB771E">
          <w:rPr>
            <w:rFonts w:ascii="Segoe UI" w:hAnsi="Segoe UI" w:cs="Segoe UI"/>
            <w:sz w:val="24"/>
            <w:szCs w:val="24"/>
            <w:lang w:val="en-US"/>
          </w:rPr>
          <w:t xml:space="preserve">You </w:t>
        </w:r>
      </w:ins>
      <w:ins w:id="685" w:author="Chris Read" w:date="2020-08-27T19:11:00Z">
        <w:r w:rsidR="00C149D8" w:rsidRPr="00CB771E">
          <w:rPr>
            <w:rFonts w:ascii="Segoe UI" w:hAnsi="Segoe UI" w:cs="Segoe UI"/>
            <w:sz w:val="24"/>
            <w:szCs w:val="24"/>
            <w:lang w:val="en-US"/>
          </w:rPr>
          <w:t>should</w:t>
        </w:r>
      </w:ins>
      <w:ins w:id="686" w:author="Kristin Fender" w:date="2020-08-10T13:15:00Z">
        <w:r w:rsidR="00625FBD" w:rsidRPr="0041340D">
          <w:rPr>
            <w:rFonts w:ascii="Segoe UI" w:hAnsi="Segoe UI" w:cs="Segoe UI"/>
            <w:sz w:val="24"/>
            <w:szCs w:val="24"/>
            <w:lang w:val="en-US"/>
          </w:rPr>
          <w:t xml:space="preserve"> see</w:t>
        </w:r>
      </w:ins>
      <w:del w:id="687" w:author="Kristin Fender" w:date="2020-08-10T13:15:00Z">
        <w:r w:rsidRPr="003B1AD8" w:rsidDel="00625FBD">
          <w:rPr>
            <w:rFonts w:ascii="Segoe UI" w:hAnsi="Segoe UI" w:cs="Segoe UI"/>
            <w:sz w:val="24"/>
            <w:szCs w:val="24"/>
            <w:lang w:val="en-US"/>
            <w:rPrChange w:id="688" w:author="Chris Read" w:date="2020-08-31T10:13:00Z">
              <w:rPr>
                <w:lang w:val="en-US"/>
              </w:rPr>
            </w:rPrChange>
          </w:rPr>
          <w:delText>Note</w:delText>
        </w:r>
      </w:del>
      <w:r w:rsidRPr="003B1AD8">
        <w:rPr>
          <w:rFonts w:ascii="Segoe UI" w:hAnsi="Segoe UI" w:cs="Segoe UI"/>
          <w:sz w:val="24"/>
          <w:szCs w:val="24"/>
          <w:lang w:val="en-US"/>
          <w:rPrChange w:id="689" w:author="Chris Read" w:date="2020-08-31T10:13:00Z">
            <w:rPr>
              <w:lang w:val="en-US"/>
            </w:rPr>
          </w:rPrChange>
        </w:rPr>
        <w:t xml:space="preserve"> that the value in the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690" w:author="Chris Read" w:date="2020-08-31T10:13:00Z">
            <w:rPr>
              <w:b/>
              <w:bCs/>
              <w:lang w:val="en-US"/>
            </w:rPr>
          </w:rPrChange>
        </w:rPr>
        <w:t>Writing off time</w:t>
      </w:r>
      <w:r w:rsidRPr="003B1AD8">
        <w:rPr>
          <w:rFonts w:ascii="Segoe UI" w:hAnsi="Segoe UI" w:cs="Segoe UI"/>
          <w:sz w:val="24"/>
          <w:szCs w:val="24"/>
          <w:lang w:val="en-US"/>
          <w:rPrChange w:id="691" w:author="Chris Read" w:date="2020-08-31T10:13:00Z">
            <w:rPr>
              <w:lang w:val="en-US"/>
            </w:rPr>
          </w:rPrChange>
        </w:rPr>
        <w:t xml:space="preserve"> field </w:t>
      </w:r>
      <w:del w:id="692" w:author="Chris Read" w:date="2020-08-27T19:11:00Z">
        <w:r w:rsidRPr="003B1AD8" w:rsidDel="00C149D8">
          <w:rPr>
            <w:rFonts w:ascii="Segoe UI" w:hAnsi="Segoe UI" w:cs="Segoe UI"/>
            <w:sz w:val="24"/>
            <w:szCs w:val="24"/>
            <w:lang w:val="en-US"/>
            <w:rPrChange w:id="693" w:author="Chris Read" w:date="2020-08-31T10:13:00Z">
              <w:rPr>
                <w:lang w:val="en-US"/>
              </w:rPr>
            </w:rPrChange>
          </w:rPr>
          <w:delText xml:space="preserve">is </w:delText>
        </w:r>
      </w:del>
      <w:r w:rsidRPr="003B1AD8">
        <w:rPr>
          <w:rFonts w:ascii="Segoe UI" w:hAnsi="Segoe UI" w:cs="Segoe UI"/>
          <w:sz w:val="24"/>
          <w:szCs w:val="24"/>
          <w:lang w:val="en-US"/>
          <w:rPrChange w:id="694" w:author="Chris Read" w:date="2020-08-31T10:13:00Z">
            <w:rPr>
              <w:lang w:val="en-US"/>
            </w:rPr>
          </w:rPrChange>
        </w:rPr>
        <w:t>equal</w:t>
      </w:r>
      <w:ins w:id="695" w:author="Chris Read" w:date="2020-08-27T19:11:00Z">
        <w:r w:rsidR="00C149D8" w:rsidRPr="00CB771E">
          <w:rPr>
            <w:rFonts w:ascii="Segoe UI" w:hAnsi="Segoe UI" w:cs="Segoe UI"/>
            <w:sz w:val="24"/>
            <w:szCs w:val="24"/>
            <w:lang w:val="en-US"/>
          </w:rPr>
          <w:t>s the</w:t>
        </w:r>
      </w:ins>
      <w:del w:id="696" w:author="Chris Read" w:date="2020-08-27T19:11:00Z">
        <w:r w:rsidRPr="003B1AD8" w:rsidDel="00C149D8">
          <w:rPr>
            <w:rFonts w:ascii="Segoe UI" w:hAnsi="Segoe UI" w:cs="Segoe UI"/>
            <w:sz w:val="24"/>
            <w:szCs w:val="24"/>
            <w:lang w:val="en-US"/>
            <w:rPrChange w:id="697" w:author="Chris Read" w:date="2020-08-31T10:13:00Z">
              <w:rPr>
                <w:lang w:val="en-US"/>
              </w:rPr>
            </w:rPrChange>
          </w:rPr>
          <w:delText xml:space="preserve"> to</w:delText>
        </w:r>
      </w:del>
      <w:r w:rsidRPr="003B1AD8">
        <w:rPr>
          <w:rFonts w:ascii="Segoe UI" w:hAnsi="Segoe UI" w:cs="Segoe UI"/>
          <w:sz w:val="24"/>
          <w:szCs w:val="24"/>
          <w:lang w:val="en-US"/>
          <w:rPrChange w:id="698" w:author="Chris Read" w:date="2020-08-31T10:13:00Z">
            <w:rPr>
              <w:lang w:val="en-US"/>
            </w:rPr>
          </w:rPrChange>
        </w:rPr>
        <w:t xml:space="preserve"> remaining lifetime of the fixed asset.</w:t>
      </w:r>
      <w:r w:rsidR="00BD47C2" w:rsidRPr="003B1AD8">
        <w:rPr>
          <w:rFonts w:ascii="Segoe UI" w:hAnsi="Segoe UI" w:cs="Segoe UI"/>
          <w:sz w:val="24"/>
          <w:szCs w:val="24"/>
          <w:lang w:val="en-US"/>
          <w:rPrChange w:id="699" w:author="Chris Read" w:date="2020-08-31T10:13:00Z">
            <w:rPr>
              <w:lang w:val="en-US"/>
            </w:rPr>
          </w:rPrChange>
        </w:rPr>
        <w:t xml:space="preserve"> Note that </w:t>
      </w:r>
      <w:r w:rsidR="00BD47C2" w:rsidRPr="003B1AD8">
        <w:rPr>
          <w:rFonts w:ascii="Segoe UI" w:hAnsi="Segoe UI" w:cs="Segoe UI"/>
          <w:b/>
          <w:bCs/>
          <w:sz w:val="24"/>
          <w:szCs w:val="24"/>
          <w:lang w:val="en-US"/>
          <w:rPrChange w:id="700" w:author="Chris Read" w:date="2020-08-31T10:13:00Z">
            <w:rPr>
              <w:lang w:val="en-US"/>
            </w:rPr>
          </w:rPrChange>
        </w:rPr>
        <w:t>50,000.00</w:t>
      </w:r>
      <w:r w:rsidR="00BD47C2" w:rsidRPr="003B1AD8">
        <w:rPr>
          <w:rFonts w:ascii="Segoe UI" w:hAnsi="Segoe UI" w:cs="Segoe UI"/>
          <w:sz w:val="24"/>
          <w:szCs w:val="24"/>
          <w:lang w:val="en-US"/>
          <w:rPrChange w:id="701" w:author="Chris Read" w:date="2020-08-31T10:13:00Z">
            <w:rPr>
              <w:lang w:val="en-US"/>
            </w:rPr>
          </w:rPrChange>
        </w:rPr>
        <w:t xml:space="preserve"> = 300,000.00</w:t>
      </w:r>
      <w:r w:rsidR="00151B64" w:rsidRPr="003B1AD8">
        <w:rPr>
          <w:rFonts w:ascii="Segoe UI" w:hAnsi="Segoe UI" w:cs="Segoe UI"/>
          <w:sz w:val="24"/>
          <w:szCs w:val="24"/>
          <w:lang w:val="en-US"/>
          <w:rPrChange w:id="702" w:author="Chris Read" w:date="2020-08-31T10:13:00Z">
            <w:rPr>
              <w:lang w:val="en-US"/>
            </w:rPr>
          </w:rPrChange>
        </w:rPr>
        <w:t xml:space="preserve"> </w:t>
      </w:r>
      <w:r w:rsidR="008D5FEF" w:rsidRPr="003B1AD8">
        <w:rPr>
          <w:rFonts w:ascii="Segoe UI" w:hAnsi="Segoe UI" w:cs="Segoe UI"/>
          <w:sz w:val="24"/>
          <w:szCs w:val="24"/>
          <w:lang w:val="en-US"/>
          <w:rPrChange w:id="703" w:author="Chris Read" w:date="2020-08-31T10:13:00Z">
            <w:rPr>
              <w:lang w:val="en-US"/>
            </w:rPr>
          </w:rPrChange>
        </w:rPr>
        <w:t xml:space="preserve">– 25,000.00 </w:t>
      </w:r>
      <w:del w:id="704" w:author="Chris Read" w:date="2020-08-27T14:40:00Z">
        <w:r w:rsidR="008D5FEF" w:rsidRPr="003B1AD8" w:rsidDel="00283FCE">
          <w:rPr>
            <w:rFonts w:ascii="Segoe UI" w:hAnsi="Segoe UI" w:cs="Segoe UI"/>
            <w:sz w:val="24"/>
            <w:szCs w:val="24"/>
            <w:lang w:val="en-US"/>
            <w:rPrChange w:id="705" w:author="Chris Read" w:date="2020-08-31T10:13:00Z">
              <w:rPr>
                <w:lang w:val="en-US"/>
              </w:rPr>
            </w:rPrChange>
          </w:rPr>
          <w:delText xml:space="preserve">* </w:delText>
        </w:r>
      </w:del>
      <w:ins w:id="706" w:author="Chris Read" w:date="2020-08-27T14:40:00Z">
        <w:r w:rsidR="00283FCE" w:rsidRPr="00CB771E">
          <w:rPr>
            <w:rFonts w:ascii="Segoe UI" w:hAnsi="Segoe UI" w:cs="Segoe UI"/>
            <w:sz w:val="24"/>
            <w:szCs w:val="24"/>
            <w:lang w:val="en-US"/>
          </w:rPr>
          <w:t>×</w:t>
        </w:r>
        <w:r w:rsidR="00283FCE" w:rsidRPr="003B1AD8">
          <w:rPr>
            <w:rFonts w:ascii="Segoe UI" w:hAnsi="Segoe UI" w:cs="Segoe UI"/>
            <w:sz w:val="24"/>
            <w:szCs w:val="24"/>
            <w:lang w:val="en-US"/>
            <w:rPrChange w:id="707" w:author="Chris Read" w:date="2020-08-31T10:13:00Z">
              <w:rPr>
                <w:lang w:val="en-US"/>
              </w:rPr>
            </w:rPrChange>
          </w:rPr>
          <w:t xml:space="preserve"> </w:t>
        </w:r>
      </w:ins>
      <w:r w:rsidR="008D5FEF" w:rsidRPr="003B1AD8">
        <w:rPr>
          <w:rFonts w:ascii="Segoe UI" w:hAnsi="Segoe UI" w:cs="Segoe UI"/>
          <w:sz w:val="24"/>
          <w:szCs w:val="24"/>
          <w:lang w:val="en-US"/>
          <w:rPrChange w:id="708" w:author="Chris Read" w:date="2020-08-31T10:13:00Z">
            <w:rPr>
              <w:lang w:val="en-US"/>
            </w:rPr>
          </w:rPrChange>
        </w:rPr>
        <w:t>2</w:t>
      </w:r>
      <w:r w:rsidR="00151B64" w:rsidRPr="003B1AD8">
        <w:rPr>
          <w:rFonts w:ascii="Segoe UI" w:hAnsi="Segoe UI" w:cs="Segoe UI"/>
          <w:sz w:val="24"/>
          <w:szCs w:val="24"/>
          <w:lang w:val="en-US"/>
          <w:rPrChange w:id="709" w:author="Chris Read" w:date="2020-08-31T10:13:00Z">
            <w:rPr>
              <w:lang w:val="en-US"/>
            </w:rPr>
          </w:rPrChange>
        </w:rPr>
        <w:t xml:space="preserve"> – 200,000.00.</w:t>
      </w:r>
    </w:p>
    <w:p w14:paraId="416308FF" w14:textId="5DD1C0CF" w:rsidR="00BD1CA9" w:rsidRPr="003B1AD8" w:rsidRDefault="005F4DA1" w:rsidP="00BD1CA9">
      <w:pPr>
        <w:pStyle w:val="ListParagraph"/>
        <w:numPr>
          <w:ilvl w:val="0"/>
          <w:numId w:val="42"/>
        </w:numPr>
        <w:spacing w:before="240"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CB771E">
        <w:rPr>
          <w:rFonts w:ascii="Segoe UI" w:hAnsi="Segoe UI" w:cs="Segoe UI"/>
          <w:sz w:val="24"/>
          <w:szCs w:val="24"/>
          <w:lang w:val="en-US"/>
        </w:rPr>
        <w:t xml:space="preserve">Create the tax register journal for </w:t>
      </w:r>
      <w:ins w:id="710" w:author="Kristin Fender" w:date="2020-08-10T13:16:00Z">
        <w:r w:rsidR="00625FBD" w:rsidRPr="00CB771E">
          <w:rPr>
            <w:rFonts w:ascii="Segoe UI" w:hAnsi="Segoe UI" w:cs="Segoe UI"/>
            <w:sz w:val="24"/>
            <w:szCs w:val="24"/>
            <w:lang w:val="en-US"/>
          </w:rPr>
          <w:t>one</w:t>
        </w:r>
      </w:ins>
      <w:del w:id="711" w:author="Kristin Fender" w:date="2020-08-10T13:16:00Z">
        <w:r w:rsidRPr="003B1AD8" w:rsidDel="00625FBD">
          <w:rPr>
            <w:rFonts w:ascii="Segoe UI" w:hAnsi="Segoe UI" w:cs="Segoe UI"/>
            <w:sz w:val="24"/>
            <w:szCs w:val="24"/>
            <w:lang w:val="en-US"/>
          </w:rPr>
          <w:delText>1</w:delText>
        </w:r>
      </w:del>
      <w:r w:rsidRPr="003B1AD8">
        <w:rPr>
          <w:rFonts w:ascii="Segoe UI" w:hAnsi="Segoe UI" w:cs="Segoe UI"/>
          <w:sz w:val="24"/>
          <w:szCs w:val="24"/>
          <w:lang w:val="en-US"/>
        </w:rPr>
        <w:t xml:space="preserve"> month of </w:t>
      </w:r>
      <w:ins w:id="712" w:author="Kristin Fender" w:date="2020-08-10T13:16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 xml:space="preserve">the 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 xml:space="preserve">2019 </w:t>
      </w:r>
      <w:ins w:id="713" w:author="Kristin Fender" w:date="2020-08-10T13:16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 xml:space="preserve">calendar 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>year</w:t>
      </w:r>
      <w:ins w:id="714" w:author="Kristin Fender" w:date="2020-08-10T13:16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>, c</w:t>
        </w:r>
      </w:ins>
      <w:del w:id="715" w:author="Kristin Fender" w:date="2020-08-10T13:16:00Z">
        <w:r w:rsidRPr="003B1AD8" w:rsidDel="00625FBD">
          <w:rPr>
            <w:rFonts w:ascii="Segoe UI" w:hAnsi="Segoe UI" w:cs="Segoe UI"/>
            <w:sz w:val="24"/>
            <w:szCs w:val="24"/>
            <w:lang w:val="en-US"/>
          </w:rPr>
          <w:delText>. C</w:delText>
        </w:r>
      </w:del>
      <w:r w:rsidRPr="003B1AD8">
        <w:rPr>
          <w:rFonts w:ascii="Segoe UI" w:hAnsi="Segoe UI" w:cs="Segoe UI"/>
          <w:sz w:val="24"/>
          <w:szCs w:val="24"/>
          <w:lang w:val="en-US"/>
        </w:rPr>
        <w:t>alculate all registers</w:t>
      </w:r>
      <w:ins w:id="716" w:author="Kristin Fender" w:date="2020-08-10T13:16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>,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 xml:space="preserve"> and </w:t>
      </w:r>
      <w:ins w:id="717" w:author="Kristin Fender" w:date="2020-08-10T13:16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 xml:space="preserve">then 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>approve the journal.</w:t>
      </w:r>
      <w:r w:rsidR="00EE12D3" w:rsidRPr="003B1AD8">
        <w:rPr>
          <w:rFonts w:ascii="Segoe UI" w:hAnsi="Segoe UI" w:cs="Segoe UI"/>
          <w:sz w:val="24"/>
          <w:szCs w:val="24"/>
          <w:lang w:val="en-US"/>
        </w:rPr>
        <w:t xml:space="preserve"> </w:t>
      </w:r>
      <w:del w:id="718" w:author="Christopher Read" w:date="2020-08-30T23:22:00Z">
        <w:r w:rsidR="00EE12D3" w:rsidRPr="003B1AD8" w:rsidDel="00585FCC">
          <w:rPr>
            <w:rFonts w:ascii="Segoe UI" w:hAnsi="Segoe UI" w:cs="Segoe UI"/>
            <w:sz w:val="24"/>
            <w:szCs w:val="24"/>
            <w:lang w:val="en-US"/>
          </w:rPr>
          <w:delText>Do the same</w:delText>
        </w:r>
      </w:del>
      <w:ins w:id="719" w:author="Christopher Read" w:date="2020-08-30T23:22:00Z">
        <w:r w:rsidR="00585FCC" w:rsidRPr="003B1AD8">
          <w:rPr>
            <w:rFonts w:ascii="Segoe UI" w:hAnsi="Segoe UI" w:cs="Segoe UI"/>
            <w:sz w:val="24"/>
            <w:szCs w:val="24"/>
            <w:lang w:val="en-US"/>
          </w:rPr>
          <w:t>Repeat this step</w:t>
        </w:r>
      </w:ins>
      <w:r w:rsidR="00EE12D3" w:rsidRPr="003B1AD8">
        <w:rPr>
          <w:rFonts w:ascii="Segoe UI" w:hAnsi="Segoe UI" w:cs="Segoe UI"/>
          <w:sz w:val="24"/>
          <w:szCs w:val="24"/>
          <w:lang w:val="en-US"/>
        </w:rPr>
        <w:t xml:space="preserve"> for </w:t>
      </w:r>
      <w:del w:id="720" w:author="Kristin Fender" w:date="2020-08-10T13:16:00Z">
        <w:r w:rsidR="00EE12D3" w:rsidRPr="003B1AD8" w:rsidDel="00625FBD">
          <w:rPr>
            <w:rFonts w:ascii="Segoe UI" w:hAnsi="Segoe UI" w:cs="Segoe UI"/>
            <w:sz w:val="24"/>
            <w:szCs w:val="24"/>
            <w:lang w:val="en-US"/>
          </w:rPr>
          <w:delText xml:space="preserve">2 </w:delText>
        </w:r>
      </w:del>
      <w:ins w:id="721" w:author="Kristin Fender" w:date="2020-08-10T13:16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 xml:space="preserve">two </w:t>
        </w:r>
      </w:ins>
      <w:r w:rsidR="00EE12D3" w:rsidRPr="003B1AD8">
        <w:rPr>
          <w:rFonts w:ascii="Segoe UI" w:hAnsi="Segoe UI" w:cs="Segoe UI"/>
          <w:sz w:val="24"/>
          <w:szCs w:val="24"/>
          <w:lang w:val="en-US"/>
        </w:rPr>
        <w:t>month</w:t>
      </w:r>
      <w:ins w:id="722" w:author="Kristin Fender" w:date="2020-08-10T13:16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>s</w:t>
        </w:r>
      </w:ins>
      <w:r w:rsidR="00EE12D3" w:rsidRPr="003B1AD8">
        <w:rPr>
          <w:rFonts w:ascii="Segoe UI" w:hAnsi="Segoe UI" w:cs="Segoe UI"/>
          <w:sz w:val="24"/>
          <w:szCs w:val="24"/>
          <w:lang w:val="en-US"/>
        </w:rPr>
        <w:t xml:space="preserve"> of </w:t>
      </w:r>
      <w:ins w:id="723" w:author="Kristin Fender" w:date="2020-08-10T13:16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 xml:space="preserve">the </w:t>
        </w:r>
      </w:ins>
      <w:r w:rsidR="00EE12D3" w:rsidRPr="003B1AD8">
        <w:rPr>
          <w:rFonts w:ascii="Segoe UI" w:hAnsi="Segoe UI" w:cs="Segoe UI"/>
          <w:sz w:val="24"/>
          <w:szCs w:val="24"/>
          <w:lang w:val="en-US"/>
        </w:rPr>
        <w:t>2019</w:t>
      </w:r>
      <w:ins w:id="724" w:author="Kristin Fender" w:date="2020-08-10T13:16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 xml:space="preserve"> calendar</w:t>
        </w:r>
      </w:ins>
      <w:r w:rsidR="00EE12D3" w:rsidRPr="003B1AD8">
        <w:rPr>
          <w:rFonts w:ascii="Segoe UI" w:hAnsi="Segoe UI" w:cs="Segoe UI"/>
          <w:sz w:val="24"/>
          <w:szCs w:val="24"/>
          <w:lang w:val="en-US"/>
        </w:rPr>
        <w:t xml:space="preserve"> year.</w:t>
      </w:r>
      <w:del w:id="725" w:author="Chris Read" w:date="2020-08-27T14:40:00Z">
        <w:r w:rsidR="00EE12D3" w:rsidRPr="003B1AD8" w:rsidDel="00283FCE">
          <w:rPr>
            <w:rFonts w:ascii="Segoe UI" w:hAnsi="Segoe UI" w:cs="Segoe UI"/>
            <w:sz w:val="24"/>
            <w:szCs w:val="24"/>
            <w:lang w:val="en-US"/>
          </w:rPr>
          <w:delText xml:space="preserve"> </w:delText>
        </w:r>
      </w:del>
    </w:p>
    <w:p w14:paraId="0398630F" w14:textId="1870275D" w:rsidR="00BD1CA9" w:rsidRPr="003B1AD8" w:rsidDel="00FF25BE" w:rsidRDefault="00A25DE0">
      <w:pPr>
        <w:pStyle w:val="ListParagraph"/>
        <w:numPr>
          <w:ilvl w:val="0"/>
          <w:numId w:val="42"/>
        </w:numPr>
        <w:spacing w:before="240" w:after="0" w:line="240" w:lineRule="auto"/>
        <w:rPr>
          <w:del w:id="726" w:author="Kristin Fender" w:date="2020-08-10T13:17:00Z"/>
          <w:rFonts w:ascii="Segoe UI" w:hAnsi="Segoe UI" w:cs="Segoe UI"/>
          <w:sz w:val="24"/>
          <w:szCs w:val="24"/>
          <w:lang w:val="en-US"/>
        </w:rPr>
      </w:pPr>
      <w:r w:rsidRPr="003B1AD8">
        <w:rPr>
          <w:rFonts w:ascii="Segoe UI" w:hAnsi="Segoe UI" w:cs="Segoe UI"/>
          <w:sz w:val="24"/>
          <w:szCs w:val="24"/>
          <w:lang w:val="en-US"/>
        </w:rPr>
        <w:t xml:space="preserve">Create the tax register journal for </w:t>
      </w:r>
      <w:ins w:id="727" w:author="Kristin Fender" w:date="2020-08-10T13:16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>three</w:t>
        </w:r>
      </w:ins>
      <w:del w:id="728" w:author="Kristin Fender" w:date="2020-08-10T13:16:00Z">
        <w:r w:rsidRPr="003B1AD8" w:rsidDel="00625FBD">
          <w:rPr>
            <w:rFonts w:ascii="Segoe UI" w:hAnsi="Segoe UI" w:cs="Segoe UI"/>
            <w:sz w:val="24"/>
            <w:szCs w:val="24"/>
            <w:lang w:val="en-US"/>
          </w:rPr>
          <w:delText>3</w:delText>
        </w:r>
      </w:del>
      <w:r w:rsidRPr="003B1AD8">
        <w:rPr>
          <w:rFonts w:ascii="Segoe UI" w:hAnsi="Segoe UI" w:cs="Segoe UI"/>
          <w:sz w:val="24"/>
          <w:szCs w:val="24"/>
          <w:lang w:val="en-US"/>
        </w:rPr>
        <w:t xml:space="preserve"> month</w:t>
      </w:r>
      <w:ins w:id="729" w:author="Chris Read" w:date="2020-08-27T19:12:00Z">
        <w:r w:rsidR="006C3C47" w:rsidRPr="003B1AD8">
          <w:rPr>
            <w:rFonts w:ascii="Segoe UI" w:hAnsi="Segoe UI" w:cs="Segoe UI"/>
            <w:sz w:val="24"/>
            <w:szCs w:val="24"/>
            <w:lang w:val="en-US"/>
          </w:rPr>
          <w:t>s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 xml:space="preserve"> of </w:t>
      </w:r>
      <w:ins w:id="730" w:author="Kristin Fender" w:date="2020-08-10T13:16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 xml:space="preserve">the 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 xml:space="preserve">2019 </w:t>
      </w:r>
      <w:ins w:id="731" w:author="Kristin Fender" w:date="2020-08-10T13:16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 xml:space="preserve">calendar 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>year</w:t>
      </w:r>
      <w:ins w:id="732" w:author="Chris Read" w:date="2020-08-27T19:12:00Z">
        <w:r w:rsidR="006C3C47" w:rsidRPr="003B1AD8">
          <w:rPr>
            <w:rFonts w:ascii="Segoe UI" w:hAnsi="Segoe UI" w:cs="Segoe UI"/>
            <w:sz w:val="24"/>
            <w:szCs w:val="24"/>
            <w:lang w:val="en-US"/>
          </w:rPr>
          <w:t>,</w:t>
        </w:r>
      </w:ins>
      <w:ins w:id="733" w:author="Kristin Fender" w:date="2020-08-10T13:17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 xml:space="preserve"> and c</w:t>
        </w:r>
      </w:ins>
      <w:del w:id="734" w:author="Kristin Fender" w:date="2020-08-10T13:17:00Z">
        <w:r w:rsidRPr="003B1AD8" w:rsidDel="00625FBD">
          <w:rPr>
            <w:rFonts w:ascii="Segoe UI" w:hAnsi="Segoe UI" w:cs="Segoe UI"/>
            <w:sz w:val="24"/>
            <w:szCs w:val="24"/>
            <w:lang w:val="en-US"/>
          </w:rPr>
          <w:delText>.</w:delText>
        </w:r>
        <w:r w:rsidR="00BD1CA9" w:rsidRPr="003B1AD8" w:rsidDel="00625FBD">
          <w:rPr>
            <w:rFonts w:ascii="Segoe UI" w:hAnsi="Segoe UI" w:cs="Segoe UI"/>
            <w:sz w:val="24"/>
            <w:szCs w:val="24"/>
            <w:lang w:val="en-US"/>
          </w:rPr>
          <w:delText xml:space="preserve"> C</w:delText>
        </w:r>
      </w:del>
      <w:r w:rsidR="00BD1CA9" w:rsidRPr="003B1AD8">
        <w:rPr>
          <w:rFonts w:ascii="Segoe UI" w:hAnsi="Segoe UI" w:cs="Segoe UI"/>
          <w:sz w:val="24"/>
          <w:szCs w:val="24"/>
          <w:lang w:val="en-US"/>
        </w:rPr>
        <w:t>alculate all registers</w:t>
      </w:r>
      <w:del w:id="735" w:author="Christopher Read" w:date="2020-08-30T23:23:00Z">
        <w:r w:rsidR="00BD1CA9" w:rsidRPr="003B1AD8" w:rsidDel="00FF25BE">
          <w:rPr>
            <w:rFonts w:ascii="Segoe UI" w:hAnsi="Segoe UI" w:cs="Segoe UI"/>
            <w:sz w:val="24"/>
            <w:szCs w:val="24"/>
            <w:lang w:val="en-US"/>
          </w:rPr>
          <w:delText xml:space="preserve">. </w:delText>
        </w:r>
      </w:del>
      <w:ins w:id="736" w:author="Christopher Read" w:date="2020-08-30T23:23:00Z">
        <w:r w:rsidR="00FF25BE" w:rsidRPr="003B1AD8">
          <w:rPr>
            <w:rFonts w:ascii="Segoe UI" w:hAnsi="Segoe UI" w:cs="Segoe UI"/>
            <w:sz w:val="24"/>
            <w:szCs w:val="24"/>
            <w:lang w:val="en-US"/>
          </w:rPr>
          <w:t>.</w:t>
        </w:r>
      </w:ins>
    </w:p>
    <w:p w14:paraId="081CF910" w14:textId="23C7863D" w:rsidR="00BD1CA9" w:rsidRPr="003B1AD8" w:rsidRDefault="005D63A8">
      <w:pPr>
        <w:pStyle w:val="ListParagraph"/>
        <w:numPr>
          <w:ilvl w:val="0"/>
          <w:numId w:val="42"/>
        </w:numPr>
        <w:spacing w:before="240" w:after="0" w:line="240" w:lineRule="auto"/>
        <w:rPr>
          <w:rFonts w:ascii="Segoe UI" w:hAnsi="Segoe UI" w:cs="Segoe UI"/>
          <w:sz w:val="24"/>
          <w:szCs w:val="24"/>
          <w:lang w:val="en-US"/>
          <w:rPrChange w:id="737" w:author="Chris Read" w:date="2020-08-31T10:13:00Z">
            <w:rPr>
              <w:lang w:val="en-US"/>
            </w:rPr>
          </w:rPrChange>
        </w:rPr>
        <w:pPrChange w:id="738" w:author="Christopher Read" w:date="2020-08-30T23:30:00Z">
          <w:pPr>
            <w:pStyle w:val="ListParagraph"/>
            <w:spacing w:after="240"/>
            <w:ind w:left="360"/>
          </w:pPr>
        </w:pPrChange>
      </w:pPr>
      <w:ins w:id="739" w:author="Christopher Read" w:date="2020-08-30T23:30:00Z">
        <w:r w:rsidRPr="003B1AD8">
          <w:rPr>
            <w:rFonts w:ascii="Segoe UI" w:hAnsi="Segoe UI" w:cs="Segoe UI"/>
            <w:sz w:val="24"/>
            <w:szCs w:val="24"/>
            <w:lang w:val="en-US"/>
          </w:rPr>
          <w:t xml:space="preserve"> </w:t>
        </w:r>
      </w:ins>
      <w:r w:rsidR="00BD1CA9" w:rsidRPr="003B1AD8">
        <w:rPr>
          <w:rFonts w:ascii="Segoe UI" w:hAnsi="Segoe UI" w:cs="Segoe UI"/>
          <w:sz w:val="24"/>
          <w:szCs w:val="24"/>
          <w:lang w:val="en-US"/>
          <w:rPrChange w:id="740" w:author="Chris Read" w:date="2020-08-31T10:13:00Z">
            <w:rPr>
              <w:lang w:val="en-US"/>
            </w:rPr>
          </w:rPrChange>
        </w:rPr>
        <w:t xml:space="preserve">In the </w:t>
      </w:r>
      <w:r w:rsidR="00BD1CA9" w:rsidRPr="003B1AD8">
        <w:rPr>
          <w:rFonts w:ascii="Segoe UI" w:hAnsi="Segoe UI" w:cs="Segoe UI"/>
          <w:b/>
          <w:bCs/>
          <w:sz w:val="24"/>
          <w:szCs w:val="24"/>
          <w:lang w:val="en-US"/>
          <w:rPrChange w:id="741" w:author="Chris Read" w:date="2020-08-31T10:13:00Z">
            <w:rPr>
              <w:b/>
              <w:bCs/>
              <w:lang w:val="en-US"/>
            </w:rPr>
          </w:rPrChange>
        </w:rPr>
        <w:t>Deferrals</w:t>
      </w:r>
      <w:r w:rsidR="00BD1CA9" w:rsidRPr="003B1AD8">
        <w:rPr>
          <w:rFonts w:ascii="Segoe UI" w:hAnsi="Segoe UI" w:cs="Segoe UI"/>
          <w:sz w:val="24"/>
          <w:szCs w:val="24"/>
          <w:lang w:val="en-US"/>
          <w:rPrChange w:id="742" w:author="Chris Read" w:date="2020-08-31T10:13:00Z">
            <w:rPr>
              <w:lang w:val="en-US"/>
            </w:rPr>
          </w:rPrChange>
        </w:rPr>
        <w:t xml:space="preserve"> register, you </w:t>
      </w:r>
      <w:del w:id="743" w:author="Chris Read" w:date="2020-08-27T19:12:00Z">
        <w:r w:rsidR="00BD1CA9" w:rsidRPr="003B1AD8" w:rsidDel="006C3C47">
          <w:rPr>
            <w:rFonts w:ascii="Segoe UI" w:hAnsi="Segoe UI" w:cs="Segoe UI"/>
            <w:sz w:val="24"/>
            <w:szCs w:val="24"/>
            <w:lang w:val="en-US"/>
            <w:rPrChange w:id="744" w:author="Chris Read" w:date="2020-08-31T10:13:00Z">
              <w:rPr>
                <w:lang w:val="en-US"/>
              </w:rPr>
            </w:rPrChange>
          </w:rPr>
          <w:delText xml:space="preserve">can </w:delText>
        </w:r>
      </w:del>
      <w:ins w:id="745" w:author="Chris Read" w:date="2020-08-27T19:12:00Z">
        <w:r w:rsidR="006C3C47" w:rsidRPr="003B1AD8">
          <w:rPr>
            <w:rFonts w:ascii="Segoe UI" w:hAnsi="Segoe UI" w:cs="Segoe UI"/>
            <w:sz w:val="24"/>
            <w:szCs w:val="24"/>
            <w:lang w:val="en-US"/>
            <w:rPrChange w:id="746" w:author="Chris Read" w:date="2020-08-31T10:13:00Z">
              <w:rPr>
                <w:lang w:val="en-US"/>
              </w:rPr>
            </w:rPrChange>
          </w:rPr>
          <w:t xml:space="preserve">should </w:t>
        </w:r>
      </w:ins>
      <w:r w:rsidR="00BD1CA9" w:rsidRPr="003B1AD8">
        <w:rPr>
          <w:rFonts w:ascii="Segoe UI" w:hAnsi="Segoe UI" w:cs="Segoe UI"/>
          <w:sz w:val="24"/>
          <w:szCs w:val="24"/>
          <w:lang w:val="en-US"/>
          <w:rPrChange w:id="747" w:author="Chris Read" w:date="2020-08-31T10:13:00Z">
            <w:rPr>
              <w:lang w:val="en-US"/>
            </w:rPr>
          </w:rPrChange>
        </w:rPr>
        <w:t>see the following information</w:t>
      </w:r>
      <w:ins w:id="748" w:author="Chris Read" w:date="2020-08-27T14:40:00Z">
        <w:r w:rsidR="00283FCE" w:rsidRPr="003B1AD8">
          <w:rPr>
            <w:rFonts w:ascii="Segoe UI" w:hAnsi="Segoe UI" w:cs="Segoe UI"/>
            <w:sz w:val="24"/>
            <w:szCs w:val="24"/>
            <w:lang w:val="en-US"/>
            <w:rPrChange w:id="749" w:author="Chris Read" w:date="2020-08-31T10:13:00Z">
              <w:rPr>
                <w:lang w:val="en-US"/>
              </w:rPr>
            </w:rPrChange>
          </w:rPr>
          <w:t>.</w:t>
        </w:r>
      </w:ins>
      <w:del w:id="750" w:author="Chris Read" w:date="2020-08-27T14:40:00Z">
        <w:r w:rsidR="00BD1CA9" w:rsidRPr="003B1AD8" w:rsidDel="00283FCE">
          <w:rPr>
            <w:rFonts w:ascii="Segoe UI" w:hAnsi="Segoe UI" w:cs="Segoe UI"/>
            <w:sz w:val="24"/>
            <w:szCs w:val="24"/>
            <w:lang w:val="en-US"/>
            <w:rPrChange w:id="751" w:author="Chris Read" w:date="2020-08-31T10:13:00Z">
              <w:rPr>
                <w:lang w:val="en-US"/>
              </w:rPr>
            </w:rPrChange>
          </w:rPr>
          <w:delText>: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6"/>
        <w:gridCol w:w="5386"/>
      </w:tblGrid>
      <w:tr w:rsidR="003E754D" w:rsidRPr="003B1AD8" w14:paraId="71C95BAE" w14:textId="77777777" w:rsidTr="00081CAD">
        <w:trPr>
          <w:tblHeader/>
        </w:trPr>
        <w:tc>
          <w:tcPr>
            <w:tcW w:w="3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AF9E770" w14:textId="77777777" w:rsidR="003E754D" w:rsidRPr="00CB771E" w:rsidRDefault="003E754D" w:rsidP="0050690C">
            <w:pPr>
              <w:pStyle w:val="a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5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50308E21" w14:textId="77777777" w:rsidR="003E754D" w:rsidRPr="003B1AD8" w:rsidRDefault="003E754D" w:rsidP="0050690C">
            <w:pPr>
              <w:pStyle w:val="a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Value</w:t>
            </w:r>
          </w:p>
        </w:tc>
      </w:tr>
      <w:tr w:rsidR="003E754D" w:rsidRPr="003B1AD8" w14:paraId="66D4141D" w14:textId="77777777" w:rsidTr="00081CAD">
        <w:tc>
          <w:tcPr>
            <w:tcW w:w="325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54CF1E4B" w14:textId="4ACCBEC8" w:rsidR="003E754D" w:rsidRPr="003B1AD8" w:rsidRDefault="00342E7E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52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53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  <w:t>Transaction date</w:t>
            </w:r>
          </w:p>
        </w:tc>
        <w:tc>
          <w:tcPr>
            <w:tcW w:w="538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28C9F54B" w14:textId="29764EE5" w:rsidR="003E754D" w:rsidRPr="00CB771E" w:rsidRDefault="00753E44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3/31/2019</w:t>
            </w:r>
          </w:p>
        </w:tc>
      </w:tr>
      <w:tr w:rsidR="00E950A7" w:rsidRPr="003B1AD8" w14:paraId="74C4A0E1" w14:textId="77777777" w:rsidTr="00081CAD">
        <w:tc>
          <w:tcPr>
            <w:tcW w:w="325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72928600" w14:textId="575479A1" w:rsidR="00E950A7" w:rsidRPr="003B1AD8" w:rsidRDefault="00E950A7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54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55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  <w:t>Expense type</w:t>
            </w:r>
          </w:p>
        </w:tc>
        <w:tc>
          <w:tcPr>
            <w:tcW w:w="538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7A2B9373" w14:textId="51D22B07" w:rsidR="00E950A7" w:rsidRPr="00CB771E" w:rsidRDefault="00753E44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902030000</w:t>
            </w:r>
          </w:p>
        </w:tc>
      </w:tr>
      <w:tr w:rsidR="00E950A7" w:rsidRPr="0068464D" w14:paraId="1006BB06" w14:textId="77777777" w:rsidTr="00081CAD">
        <w:tc>
          <w:tcPr>
            <w:tcW w:w="325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00592E94" w14:textId="2EA5CA37" w:rsidR="00E950A7" w:rsidRPr="003B1AD8" w:rsidRDefault="00E950A7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56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57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  <w:t>Expense code</w:t>
            </w:r>
          </w:p>
        </w:tc>
        <w:tc>
          <w:tcPr>
            <w:tcW w:w="538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785C827C" w14:textId="315A14EE" w:rsidR="00E950A7" w:rsidRPr="003B1AD8" w:rsidRDefault="00C713AB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58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«</w:t>
            </w:r>
            <w:proofErr w:type="spellStart"/>
            <w:r w:rsidR="00753E44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59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Прочая</w:t>
            </w:r>
            <w:proofErr w:type="spellEnd"/>
            <w:r w:rsidR="00753E44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60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 xml:space="preserve"> </w:t>
            </w:r>
            <w:proofErr w:type="spellStart"/>
            <w:r w:rsidR="00753E44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61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амортизация</w:t>
            </w:r>
            <w:proofErr w:type="spellEnd"/>
            <w:r w:rsidR="00753E44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62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 xml:space="preserve"> ОС </w:t>
            </w:r>
            <w:proofErr w:type="spellStart"/>
            <w:r w:rsidR="00753E44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63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линейным</w:t>
            </w:r>
            <w:proofErr w:type="spellEnd"/>
            <w:r w:rsidR="00753E44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64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 xml:space="preserve"> </w:t>
            </w:r>
            <w:proofErr w:type="spellStart"/>
            <w:r w:rsidR="00753E44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65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методом</w:t>
            </w:r>
            <w:proofErr w:type="spellEnd"/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66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»</w:t>
            </w: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 xml:space="preserve"> (</w:t>
            </w:r>
            <w:r w:rsidR="0050690C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ENU: «</w:t>
            </w:r>
            <w:r w:rsidR="00C36843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Other FA depreciation using linear method</w:t>
            </w:r>
            <w:r w:rsidR="0050690C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»</w:t>
            </w: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)</w:t>
            </w:r>
          </w:p>
        </w:tc>
      </w:tr>
      <w:tr w:rsidR="003E754D" w:rsidRPr="003B1AD8" w14:paraId="3E784949" w14:textId="77777777" w:rsidTr="00081CAD">
        <w:tc>
          <w:tcPr>
            <w:tcW w:w="325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1147C84" w14:textId="77777777" w:rsidR="003E754D" w:rsidRPr="003B1AD8" w:rsidRDefault="003E754D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67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68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  <w:t>Object name</w:t>
            </w:r>
          </w:p>
        </w:tc>
        <w:tc>
          <w:tcPr>
            <w:tcW w:w="538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9F9C7F1" w14:textId="5331971E" w:rsidR="003E754D" w:rsidRPr="00CB771E" w:rsidRDefault="00B5628C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Disposal FA # 4051 on 3/31/2019</w:t>
            </w:r>
          </w:p>
        </w:tc>
      </w:tr>
      <w:tr w:rsidR="003E754D" w:rsidRPr="003B1AD8" w14:paraId="1A3D7A36" w14:textId="77777777" w:rsidTr="00081CAD">
        <w:tc>
          <w:tcPr>
            <w:tcW w:w="325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7A03C1B" w14:textId="64E99902" w:rsidR="003E754D" w:rsidRPr="003B1AD8" w:rsidRDefault="0078630C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69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70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  <w:t>Deferrals sum</w:t>
            </w:r>
          </w:p>
        </w:tc>
        <w:tc>
          <w:tcPr>
            <w:tcW w:w="538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92E8F55" w14:textId="144DD531" w:rsidR="003E754D" w:rsidRPr="00CB771E" w:rsidRDefault="0052129D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50,000.00</w:t>
            </w:r>
          </w:p>
        </w:tc>
      </w:tr>
      <w:tr w:rsidR="003E754D" w:rsidRPr="003B1AD8" w14:paraId="64EBD238" w14:textId="77777777" w:rsidTr="00081CAD">
        <w:tc>
          <w:tcPr>
            <w:tcW w:w="3256" w:type="dxa"/>
            <w:tcBorders>
              <w:top w:val="single" w:sz="4" w:space="0" w:color="4472C4" w:themeColor="accent1"/>
            </w:tcBorders>
          </w:tcPr>
          <w:p w14:paraId="43862449" w14:textId="638B9D54" w:rsidR="003E754D" w:rsidRPr="003B1AD8" w:rsidRDefault="004C4DE2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71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772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>Term of deferral</w:t>
            </w:r>
            <w:ins w:id="773" w:author="Chris Read" w:date="2020-08-27T14:43:00Z">
              <w:r w:rsidR="001405CE" w:rsidRPr="00CB771E">
                <w:rPr>
                  <w:rFonts w:ascii="Segoe UI" w:hAnsi="Segoe UI" w:cs="Segoe UI"/>
                  <w:bCs/>
                  <w:sz w:val="24"/>
                  <w:szCs w:val="24"/>
                  <w:lang w:val="en-US"/>
                </w:rPr>
                <w:t>'</w:t>
              </w:r>
            </w:ins>
            <w:del w:id="774" w:author="Chris Read" w:date="2020-08-27T14:43:00Z">
              <w:r w:rsidRPr="003B1AD8" w:rsidDel="001405CE">
                <w:rPr>
                  <w:rFonts w:ascii="Segoe UI" w:hAnsi="Segoe UI" w:cs="Segoe UI"/>
                  <w:bCs/>
                  <w:sz w:val="24"/>
                  <w:szCs w:val="24"/>
                  <w:lang w:val="en-US"/>
                  <w:rPrChange w:id="775" w:author="Chris Read" w:date="2020-08-31T10:13:00Z">
                    <w:rPr>
                      <w:rFonts w:ascii="Segoe UI" w:hAnsi="Segoe UI" w:cs="Segoe UI"/>
                      <w:b/>
                      <w:sz w:val="24"/>
                      <w:szCs w:val="24"/>
                      <w:lang w:val="en-US"/>
                    </w:rPr>
                  </w:rPrChange>
                </w:rPr>
                <w:delText>’</w:delText>
              </w:r>
            </w:del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776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>s write-off</w:t>
            </w:r>
          </w:p>
        </w:tc>
        <w:tc>
          <w:tcPr>
            <w:tcW w:w="5386" w:type="dxa"/>
            <w:tcBorders>
              <w:top w:val="single" w:sz="4" w:space="0" w:color="4472C4" w:themeColor="accent1"/>
            </w:tcBorders>
          </w:tcPr>
          <w:p w14:paraId="0C2AE6FB" w14:textId="3EBB2B20" w:rsidR="003E754D" w:rsidRPr="00CB771E" w:rsidRDefault="00892AF2" w:rsidP="004C4DE2">
            <w:pPr>
              <w:pStyle w:val="TBodyText"/>
              <w:spacing w:after="0"/>
              <w:rPr>
                <w:rFonts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cs="Segoe UI"/>
                <w:bCs/>
                <w:iCs/>
                <w:sz w:val="24"/>
                <w:szCs w:val="24"/>
                <w:lang w:val="en-US"/>
              </w:rPr>
              <w:t>10</w:t>
            </w:r>
          </w:p>
        </w:tc>
      </w:tr>
      <w:tr w:rsidR="003E754D" w:rsidRPr="003B1AD8" w14:paraId="628B9B3D" w14:textId="77777777" w:rsidTr="00081CAD">
        <w:tc>
          <w:tcPr>
            <w:tcW w:w="3256" w:type="dxa"/>
            <w:tcBorders>
              <w:top w:val="single" w:sz="4" w:space="0" w:color="4472C4" w:themeColor="accent1"/>
            </w:tcBorders>
          </w:tcPr>
          <w:p w14:paraId="45ECA089" w14:textId="2ABEE200" w:rsidR="003E754D" w:rsidRPr="003B1AD8" w:rsidRDefault="004C4DE2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77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778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>Monthly amount</w:t>
            </w:r>
          </w:p>
        </w:tc>
        <w:tc>
          <w:tcPr>
            <w:tcW w:w="5386" w:type="dxa"/>
            <w:tcBorders>
              <w:top w:val="single" w:sz="4" w:space="0" w:color="4472C4" w:themeColor="accent1"/>
            </w:tcBorders>
          </w:tcPr>
          <w:p w14:paraId="21D77AB8" w14:textId="1370E534" w:rsidR="003E754D" w:rsidRPr="00CB771E" w:rsidRDefault="00892AF2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-5,000.00</w:t>
            </w:r>
          </w:p>
        </w:tc>
      </w:tr>
      <w:tr w:rsidR="003E754D" w:rsidRPr="003B1AD8" w14:paraId="361D7D1C" w14:textId="77777777" w:rsidTr="00081CAD">
        <w:tc>
          <w:tcPr>
            <w:tcW w:w="3256" w:type="dxa"/>
            <w:tcBorders>
              <w:top w:val="single" w:sz="4" w:space="0" w:color="4472C4" w:themeColor="accent1"/>
            </w:tcBorders>
          </w:tcPr>
          <w:p w14:paraId="20CF6E6B" w14:textId="4379488E" w:rsidR="003E754D" w:rsidRPr="003B1AD8" w:rsidRDefault="004C4DE2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79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780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>Date begin account</w:t>
            </w:r>
          </w:p>
        </w:tc>
        <w:tc>
          <w:tcPr>
            <w:tcW w:w="5386" w:type="dxa"/>
            <w:tcBorders>
              <w:top w:val="single" w:sz="4" w:space="0" w:color="4472C4" w:themeColor="accent1"/>
            </w:tcBorders>
          </w:tcPr>
          <w:p w14:paraId="50CBD0FE" w14:textId="34FAAC47" w:rsidR="003E754D" w:rsidRPr="00CB771E" w:rsidRDefault="00892AF2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3/31/2019</w:t>
            </w:r>
          </w:p>
        </w:tc>
      </w:tr>
      <w:tr w:rsidR="003E754D" w:rsidRPr="003B1AD8" w14:paraId="71FACE46" w14:textId="77777777" w:rsidTr="00081CAD">
        <w:tc>
          <w:tcPr>
            <w:tcW w:w="3256" w:type="dxa"/>
            <w:tcBorders>
              <w:top w:val="single" w:sz="4" w:space="0" w:color="4472C4" w:themeColor="accent1"/>
            </w:tcBorders>
          </w:tcPr>
          <w:p w14:paraId="24557709" w14:textId="3B99311D" w:rsidR="003E754D" w:rsidRPr="003B1AD8" w:rsidRDefault="004C4DE2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81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proofErr w:type="gramStart"/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782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>Amount</w:t>
            </w:r>
            <w:proofErr w:type="gramEnd"/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783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 xml:space="preserve"> of months</w:t>
            </w:r>
          </w:p>
        </w:tc>
        <w:tc>
          <w:tcPr>
            <w:tcW w:w="5386" w:type="dxa"/>
            <w:tcBorders>
              <w:top w:val="single" w:sz="4" w:space="0" w:color="4472C4" w:themeColor="accent1"/>
            </w:tcBorders>
          </w:tcPr>
          <w:p w14:paraId="7DC46244" w14:textId="7D81DC6D" w:rsidR="003E754D" w:rsidRPr="00CB771E" w:rsidRDefault="00892AF2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1.00</w:t>
            </w:r>
          </w:p>
        </w:tc>
      </w:tr>
      <w:tr w:rsidR="003E754D" w:rsidRPr="003B1AD8" w14:paraId="303D6B21" w14:textId="77777777" w:rsidTr="00081CAD">
        <w:tc>
          <w:tcPr>
            <w:tcW w:w="325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DC85222" w14:textId="4889698D" w:rsidR="003E754D" w:rsidRPr="003B1AD8" w:rsidRDefault="004C4DE2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784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785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>Writing-off sum</w:t>
            </w:r>
          </w:p>
        </w:tc>
        <w:tc>
          <w:tcPr>
            <w:tcW w:w="538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903C22F" w14:textId="104DA19D" w:rsidR="003E754D" w:rsidRPr="00CB771E" w:rsidRDefault="005A53AE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-5,000.00</w:t>
            </w:r>
          </w:p>
        </w:tc>
      </w:tr>
    </w:tbl>
    <w:p w14:paraId="4EDF39AE" w14:textId="11A68543" w:rsidR="001A1E8C" w:rsidRPr="003B1AD8" w:rsidRDefault="001A1E8C">
      <w:pPr>
        <w:pStyle w:val="ListParagraph"/>
        <w:numPr>
          <w:ilvl w:val="0"/>
          <w:numId w:val="42"/>
        </w:numPr>
        <w:spacing w:before="240" w:after="240"/>
        <w:rPr>
          <w:rFonts w:ascii="Segoe UI" w:hAnsi="Segoe UI" w:cs="Segoe UI"/>
          <w:sz w:val="24"/>
          <w:szCs w:val="24"/>
          <w:lang w:val="en-US"/>
          <w:rPrChange w:id="786" w:author="Chris Read" w:date="2020-08-31T10:13:00Z">
            <w:rPr>
              <w:lang w:val="en-US"/>
            </w:rPr>
          </w:rPrChange>
        </w:rPr>
        <w:pPrChange w:id="787" w:author="Kristin Fender" w:date="2020-08-10T13:17:00Z">
          <w:pPr>
            <w:spacing w:before="240" w:after="240"/>
            <w:ind w:left="360"/>
          </w:pPr>
        </w:pPrChange>
      </w:pPr>
      <w:r w:rsidRPr="003B1AD8">
        <w:rPr>
          <w:rFonts w:ascii="Segoe UI" w:hAnsi="Segoe UI" w:cs="Segoe UI"/>
          <w:sz w:val="24"/>
          <w:szCs w:val="24"/>
          <w:lang w:val="en-US"/>
          <w:rPrChange w:id="788" w:author="Chris Read" w:date="2020-08-31T10:13:00Z">
            <w:rPr>
              <w:lang w:val="en-US"/>
            </w:rPr>
          </w:rPrChange>
        </w:rPr>
        <w:t>Approve the journal.</w:t>
      </w:r>
    </w:p>
    <w:p w14:paraId="4DC9E365" w14:textId="002A6821" w:rsidR="001A1E8C" w:rsidRPr="003B1AD8" w:rsidDel="005D63A8" w:rsidRDefault="001A1E8C" w:rsidP="001A1E8C">
      <w:pPr>
        <w:pStyle w:val="ListParagraph"/>
        <w:numPr>
          <w:ilvl w:val="0"/>
          <w:numId w:val="42"/>
        </w:numPr>
        <w:spacing w:before="240" w:after="0" w:line="240" w:lineRule="auto"/>
        <w:rPr>
          <w:del w:id="789" w:author="Christopher Read" w:date="2020-08-30T23:30:00Z"/>
          <w:rFonts w:ascii="Segoe UI" w:hAnsi="Segoe UI" w:cs="Segoe UI"/>
          <w:sz w:val="24"/>
          <w:szCs w:val="24"/>
          <w:lang w:val="en-US"/>
        </w:rPr>
      </w:pPr>
      <w:r w:rsidRPr="00CB771E">
        <w:rPr>
          <w:rFonts w:ascii="Segoe UI" w:hAnsi="Segoe UI" w:cs="Segoe UI"/>
          <w:sz w:val="24"/>
          <w:szCs w:val="24"/>
          <w:lang w:val="en-US"/>
        </w:rPr>
        <w:t xml:space="preserve">Create the tax register journal for </w:t>
      </w:r>
      <w:ins w:id="790" w:author="Kristin Fender" w:date="2020-08-10T13:17:00Z">
        <w:r w:rsidR="00625FBD" w:rsidRPr="00CB771E">
          <w:rPr>
            <w:rFonts w:ascii="Segoe UI" w:hAnsi="Segoe UI" w:cs="Segoe UI"/>
            <w:sz w:val="24"/>
            <w:szCs w:val="24"/>
            <w:lang w:val="en-US"/>
          </w:rPr>
          <w:t>four</w:t>
        </w:r>
      </w:ins>
      <w:del w:id="791" w:author="Kristin Fender" w:date="2020-08-10T13:17:00Z">
        <w:r w:rsidRPr="003B1AD8" w:rsidDel="00625FBD">
          <w:rPr>
            <w:rFonts w:ascii="Segoe UI" w:hAnsi="Segoe UI" w:cs="Segoe UI"/>
            <w:sz w:val="24"/>
            <w:szCs w:val="24"/>
            <w:lang w:val="en-US"/>
          </w:rPr>
          <w:delText>4</w:delText>
        </w:r>
      </w:del>
      <w:r w:rsidRPr="003B1AD8">
        <w:rPr>
          <w:rFonts w:ascii="Segoe UI" w:hAnsi="Segoe UI" w:cs="Segoe UI"/>
          <w:sz w:val="24"/>
          <w:szCs w:val="24"/>
          <w:lang w:val="en-US"/>
        </w:rPr>
        <w:t xml:space="preserve"> month</w:t>
      </w:r>
      <w:ins w:id="792" w:author="Kristin Fender" w:date="2020-08-10T13:17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>s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 xml:space="preserve"> of</w:t>
      </w:r>
      <w:ins w:id="793" w:author="Kristin Fender" w:date="2020-08-10T13:17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 xml:space="preserve"> the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 xml:space="preserve"> 2019 </w:t>
      </w:r>
      <w:ins w:id="794" w:author="Kristin Fender" w:date="2020-08-10T13:17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 xml:space="preserve">calendar 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>year</w:t>
      </w:r>
      <w:ins w:id="795" w:author="Chris Read" w:date="2020-08-27T19:12:00Z">
        <w:r w:rsidR="00596858" w:rsidRPr="003B1AD8">
          <w:rPr>
            <w:rFonts w:ascii="Segoe UI" w:hAnsi="Segoe UI" w:cs="Segoe UI"/>
            <w:sz w:val="24"/>
            <w:szCs w:val="24"/>
            <w:lang w:val="en-US"/>
          </w:rPr>
          <w:t>,</w:t>
        </w:r>
      </w:ins>
      <w:ins w:id="796" w:author="Kristin Fender" w:date="2020-08-10T13:17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 xml:space="preserve"> and c</w:t>
        </w:r>
      </w:ins>
      <w:del w:id="797" w:author="Kristin Fender" w:date="2020-08-10T13:17:00Z">
        <w:r w:rsidRPr="003B1AD8" w:rsidDel="00625FBD">
          <w:rPr>
            <w:rFonts w:ascii="Segoe UI" w:hAnsi="Segoe UI" w:cs="Segoe UI"/>
            <w:sz w:val="24"/>
            <w:szCs w:val="24"/>
            <w:lang w:val="en-US"/>
          </w:rPr>
          <w:delText>. C</w:delText>
        </w:r>
      </w:del>
      <w:r w:rsidRPr="003B1AD8">
        <w:rPr>
          <w:rFonts w:ascii="Segoe UI" w:hAnsi="Segoe UI" w:cs="Segoe UI"/>
          <w:sz w:val="24"/>
          <w:szCs w:val="24"/>
          <w:lang w:val="en-US"/>
        </w:rPr>
        <w:t xml:space="preserve">alculate all </w:t>
      </w:r>
      <w:ins w:id="798" w:author="Kristin Fender" w:date="2020-08-10T13:17:00Z">
        <w:r w:rsidR="00625FBD" w:rsidRPr="003B1AD8">
          <w:rPr>
            <w:rFonts w:ascii="Segoe UI" w:hAnsi="Segoe UI" w:cs="Segoe UI"/>
            <w:sz w:val="24"/>
            <w:szCs w:val="24"/>
            <w:lang w:val="en-US"/>
          </w:rPr>
          <w:t xml:space="preserve">the 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>registers.</w:t>
      </w:r>
      <w:del w:id="799" w:author="Chris Read" w:date="2020-08-27T18:23:00Z">
        <w:r w:rsidRPr="003B1AD8" w:rsidDel="00EC7264">
          <w:rPr>
            <w:rFonts w:ascii="Segoe UI" w:hAnsi="Segoe UI" w:cs="Segoe UI"/>
            <w:sz w:val="24"/>
            <w:szCs w:val="24"/>
            <w:lang w:val="en-US"/>
          </w:rPr>
          <w:delText xml:space="preserve"> </w:delText>
        </w:r>
      </w:del>
      <w:ins w:id="800" w:author="Christopher Read" w:date="2020-08-30T23:30:00Z">
        <w:r w:rsidR="005D63A8" w:rsidRPr="003B1AD8">
          <w:rPr>
            <w:rFonts w:ascii="Segoe UI" w:hAnsi="Segoe UI" w:cs="Segoe UI"/>
            <w:sz w:val="24"/>
            <w:szCs w:val="24"/>
            <w:lang w:val="en-US"/>
          </w:rPr>
          <w:t xml:space="preserve"> </w:t>
        </w:r>
      </w:ins>
    </w:p>
    <w:p w14:paraId="7A346D52" w14:textId="67A00033" w:rsidR="00353ACB" w:rsidRPr="003B1AD8" w:rsidRDefault="001A1E8C">
      <w:pPr>
        <w:pStyle w:val="ListParagraph"/>
        <w:numPr>
          <w:ilvl w:val="0"/>
          <w:numId w:val="42"/>
        </w:numPr>
        <w:spacing w:before="240" w:after="0" w:line="240" w:lineRule="auto"/>
        <w:rPr>
          <w:rFonts w:ascii="Segoe UI" w:hAnsi="Segoe UI" w:cs="Segoe UI"/>
          <w:sz w:val="24"/>
          <w:szCs w:val="24"/>
          <w:lang w:val="en-US"/>
          <w:rPrChange w:id="801" w:author="Chris Read" w:date="2020-08-31T10:13:00Z">
            <w:rPr>
              <w:lang w:val="en-US"/>
            </w:rPr>
          </w:rPrChange>
        </w:rPr>
        <w:pPrChange w:id="802" w:author="Christopher Read" w:date="2020-08-30T23:30:00Z">
          <w:pPr>
            <w:pStyle w:val="ListParagraph"/>
            <w:spacing w:after="240"/>
            <w:ind w:left="360"/>
          </w:pPr>
        </w:pPrChange>
      </w:pPr>
      <w:r w:rsidRPr="003B1AD8">
        <w:rPr>
          <w:rFonts w:ascii="Segoe UI" w:hAnsi="Segoe UI" w:cs="Segoe UI"/>
          <w:sz w:val="24"/>
          <w:szCs w:val="24"/>
          <w:lang w:val="en-US"/>
          <w:rPrChange w:id="803" w:author="Chris Read" w:date="2020-08-31T10:13:00Z">
            <w:rPr>
              <w:lang w:val="en-US"/>
            </w:rPr>
          </w:rPrChange>
        </w:rPr>
        <w:t xml:space="preserve">In the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804" w:author="Chris Read" w:date="2020-08-31T10:13:00Z">
            <w:rPr>
              <w:b/>
              <w:bCs/>
              <w:lang w:val="en-US"/>
            </w:rPr>
          </w:rPrChange>
        </w:rPr>
        <w:t>Deferrals</w:t>
      </w:r>
      <w:r w:rsidRPr="003B1AD8">
        <w:rPr>
          <w:rFonts w:ascii="Segoe UI" w:hAnsi="Segoe UI" w:cs="Segoe UI"/>
          <w:sz w:val="24"/>
          <w:szCs w:val="24"/>
          <w:lang w:val="en-US"/>
          <w:rPrChange w:id="805" w:author="Chris Read" w:date="2020-08-31T10:13:00Z">
            <w:rPr>
              <w:lang w:val="en-US"/>
            </w:rPr>
          </w:rPrChange>
        </w:rPr>
        <w:t xml:space="preserve"> register, you </w:t>
      </w:r>
      <w:del w:id="806" w:author="Chris Read" w:date="2020-08-27T19:12:00Z">
        <w:r w:rsidRPr="003B1AD8" w:rsidDel="00596858">
          <w:rPr>
            <w:rFonts w:ascii="Segoe UI" w:hAnsi="Segoe UI" w:cs="Segoe UI"/>
            <w:sz w:val="24"/>
            <w:szCs w:val="24"/>
            <w:lang w:val="en-US"/>
            <w:rPrChange w:id="807" w:author="Chris Read" w:date="2020-08-31T10:13:00Z">
              <w:rPr>
                <w:lang w:val="en-US"/>
              </w:rPr>
            </w:rPrChange>
          </w:rPr>
          <w:delText xml:space="preserve">can </w:delText>
        </w:r>
      </w:del>
      <w:ins w:id="808" w:author="Chris Read" w:date="2020-08-27T19:12:00Z">
        <w:r w:rsidR="00596858" w:rsidRPr="003B1AD8">
          <w:rPr>
            <w:rFonts w:ascii="Segoe UI" w:hAnsi="Segoe UI" w:cs="Segoe UI"/>
            <w:sz w:val="24"/>
            <w:szCs w:val="24"/>
            <w:lang w:val="en-US"/>
            <w:rPrChange w:id="809" w:author="Chris Read" w:date="2020-08-31T10:13:00Z">
              <w:rPr>
                <w:lang w:val="en-US"/>
              </w:rPr>
            </w:rPrChange>
          </w:rPr>
          <w:t xml:space="preserve">should </w:t>
        </w:r>
      </w:ins>
      <w:r w:rsidRPr="003B1AD8">
        <w:rPr>
          <w:rFonts w:ascii="Segoe UI" w:hAnsi="Segoe UI" w:cs="Segoe UI"/>
          <w:sz w:val="24"/>
          <w:szCs w:val="24"/>
          <w:lang w:val="en-US"/>
          <w:rPrChange w:id="810" w:author="Chris Read" w:date="2020-08-31T10:13:00Z">
            <w:rPr>
              <w:lang w:val="en-US"/>
            </w:rPr>
          </w:rPrChange>
        </w:rPr>
        <w:t>see th</w:t>
      </w:r>
      <w:r w:rsidR="00194832" w:rsidRPr="003B1AD8">
        <w:rPr>
          <w:rFonts w:ascii="Segoe UI" w:hAnsi="Segoe UI" w:cs="Segoe UI"/>
          <w:sz w:val="24"/>
          <w:szCs w:val="24"/>
          <w:lang w:val="en-US"/>
          <w:rPrChange w:id="811" w:author="Chris Read" w:date="2020-08-31T10:13:00Z">
            <w:rPr>
              <w:lang w:val="en-US"/>
            </w:rPr>
          </w:rPrChange>
        </w:rPr>
        <w:t xml:space="preserve">e same line </w:t>
      </w:r>
      <w:del w:id="812" w:author="Chris Read" w:date="2020-08-27T19:12:00Z">
        <w:r w:rsidR="00194832" w:rsidRPr="003B1AD8" w:rsidDel="00596858">
          <w:rPr>
            <w:rFonts w:ascii="Segoe UI" w:hAnsi="Segoe UI" w:cs="Segoe UI"/>
            <w:sz w:val="24"/>
            <w:szCs w:val="24"/>
            <w:lang w:val="en-US"/>
            <w:rPrChange w:id="813" w:author="Chris Read" w:date="2020-08-31T10:13:00Z">
              <w:rPr>
                <w:lang w:val="en-US"/>
              </w:rPr>
            </w:rPrChange>
          </w:rPr>
          <w:delText xml:space="preserve">as </w:delText>
        </w:r>
      </w:del>
      <w:ins w:id="814" w:author="Chris Read" w:date="2020-08-27T19:12:00Z">
        <w:r w:rsidR="00596858" w:rsidRPr="003B1AD8">
          <w:rPr>
            <w:rFonts w:ascii="Segoe UI" w:hAnsi="Segoe UI" w:cs="Segoe UI"/>
            <w:sz w:val="24"/>
            <w:szCs w:val="24"/>
            <w:lang w:val="en-US"/>
            <w:rPrChange w:id="815" w:author="Chris Read" w:date="2020-08-31T10:13:00Z">
              <w:rPr>
                <w:lang w:val="en-US"/>
              </w:rPr>
            </w:rPrChange>
          </w:rPr>
          <w:t xml:space="preserve">that you saw </w:t>
        </w:r>
      </w:ins>
      <w:r w:rsidR="00194832" w:rsidRPr="003B1AD8">
        <w:rPr>
          <w:rFonts w:ascii="Segoe UI" w:hAnsi="Segoe UI" w:cs="Segoe UI"/>
          <w:sz w:val="24"/>
          <w:szCs w:val="24"/>
          <w:lang w:val="en-US"/>
          <w:rPrChange w:id="816" w:author="Chris Read" w:date="2020-08-31T10:13:00Z">
            <w:rPr>
              <w:lang w:val="en-US"/>
            </w:rPr>
          </w:rPrChange>
        </w:rPr>
        <w:t xml:space="preserve">in the </w:t>
      </w:r>
      <w:r w:rsidR="000935FF" w:rsidRPr="003B1AD8">
        <w:rPr>
          <w:rFonts w:ascii="Segoe UI" w:hAnsi="Segoe UI" w:cs="Segoe UI"/>
          <w:b/>
          <w:bCs/>
          <w:sz w:val="24"/>
          <w:szCs w:val="24"/>
          <w:lang w:val="en-US"/>
          <w:rPrChange w:id="817" w:author="Chris Read" w:date="2020-08-31T10:13:00Z">
            <w:rPr>
              <w:b/>
              <w:bCs/>
              <w:lang w:val="en-US"/>
            </w:rPr>
          </w:rPrChange>
        </w:rPr>
        <w:t>Deferrals</w:t>
      </w:r>
      <w:r w:rsidR="000935FF" w:rsidRPr="003B1AD8">
        <w:rPr>
          <w:rFonts w:ascii="Segoe UI" w:hAnsi="Segoe UI" w:cs="Segoe UI"/>
          <w:sz w:val="24"/>
          <w:szCs w:val="24"/>
          <w:lang w:val="en-US"/>
          <w:rPrChange w:id="818" w:author="Chris Read" w:date="2020-08-31T10:13:00Z">
            <w:rPr>
              <w:lang w:val="en-US"/>
            </w:rPr>
          </w:rPrChange>
        </w:rPr>
        <w:t xml:space="preserve"> register for </w:t>
      </w:r>
      <w:ins w:id="819" w:author="Kristin Fender" w:date="2020-08-10T13:17:00Z">
        <w:r w:rsidR="00625FBD" w:rsidRPr="003B1AD8">
          <w:rPr>
            <w:rFonts w:ascii="Segoe UI" w:hAnsi="Segoe UI" w:cs="Segoe UI"/>
            <w:sz w:val="24"/>
            <w:szCs w:val="24"/>
            <w:lang w:val="en-US"/>
            <w:rPrChange w:id="820" w:author="Chris Read" w:date="2020-08-31T10:13:00Z">
              <w:rPr>
                <w:lang w:val="en-US"/>
              </w:rPr>
            </w:rPrChange>
          </w:rPr>
          <w:t>three</w:t>
        </w:r>
      </w:ins>
      <w:del w:id="821" w:author="Kristin Fender" w:date="2020-08-10T13:17:00Z">
        <w:r w:rsidR="000935FF" w:rsidRPr="003B1AD8" w:rsidDel="00625FBD">
          <w:rPr>
            <w:rFonts w:ascii="Segoe UI" w:hAnsi="Segoe UI" w:cs="Segoe UI"/>
            <w:sz w:val="24"/>
            <w:szCs w:val="24"/>
            <w:lang w:val="en-US"/>
            <w:rPrChange w:id="822" w:author="Chris Read" w:date="2020-08-31T10:13:00Z">
              <w:rPr>
                <w:lang w:val="en-US"/>
              </w:rPr>
            </w:rPrChange>
          </w:rPr>
          <w:delText>3</w:delText>
        </w:r>
      </w:del>
      <w:r w:rsidR="000935FF" w:rsidRPr="003B1AD8">
        <w:rPr>
          <w:rFonts w:ascii="Segoe UI" w:hAnsi="Segoe UI" w:cs="Segoe UI"/>
          <w:sz w:val="24"/>
          <w:szCs w:val="24"/>
          <w:lang w:val="en-US"/>
          <w:rPrChange w:id="823" w:author="Chris Read" w:date="2020-08-31T10:13:00Z">
            <w:rPr>
              <w:lang w:val="en-US"/>
            </w:rPr>
          </w:rPrChange>
        </w:rPr>
        <w:t xml:space="preserve"> month</w:t>
      </w:r>
      <w:ins w:id="824" w:author="Kristin Fender" w:date="2020-08-10T13:17:00Z">
        <w:r w:rsidR="00625FBD" w:rsidRPr="003B1AD8">
          <w:rPr>
            <w:rFonts w:ascii="Segoe UI" w:hAnsi="Segoe UI" w:cs="Segoe UI"/>
            <w:sz w:val="24"/>
            <w:szCs w:val="24"/>
            <w:lang w:val="en-US"/>
            <w:rPrChange w:id="825" w:author="Chris Read" w:date="2020-08-31T10:13:00Z">
              <w:rPr>
                <w:lang w:val="en-US"/>
              </w:rPr>
            </w:rPrChange>
          </w:rPr>
          <w:t>s</w:t>
        </w:r>
      </w:ins>
      <w:ins w:id="826" w:author="Chris Read" w:date="2020-08-27T19:13:00Z">
        <w:r w:rsidR="00596858" w:rsidRPr="003B1AD8">
          <w:rPr>
            <w:rFonts w:ascii="Segoe UI" w:hAnsi="Segoe UI" w:cs="Segoe UI"/>
            <w:sz w:val="24"/>
            <w:szCs w:val="24"/>
            <w:lang w:val="en-US"/>
            <w:rPrChange w:id="827" w:author="Chris Read" w:date="2020-08-31T10:13:00Z">
              <w:rPr>
                <w:lang w:val="en-US"/>
              </w:rPr>
            </w:rPrChange>
          </w:rPr>
          <w:t>. However</w:t>
        </w:r>
      </w:ins>
      <w:r w:rsidR="000935FF" w:rsidRPr="003B1AD8">
        <w:rPr>
          <w:rFonts w:ascii="Segoe UI" w:hAnsi="Segoe UI" w:cs="Segoe UI"/>
          <w:sz w:val="24"/>
          <w:szCs w:val="24"/>
          <w:lang w:val="en-US"/>
          <w:rPrChange w:id="828" w:author="Chris Read" w:date="2020-08-31T10:13:00Z">
            <w:rPr>
              <w:lang w:val="en-US"/>
            </w:rPr>
          </w:rPrChange>
        </w:rPr>
        <w:t xml:space="preserve">, </w:t>
      </w:r>
      <w:del w:id="829" w:author="Chris Read" w:date="2020-08-27T19:13:00Z">
        <w:r w:rsidR="000935FF" w:rsidRPr="003B1AD8" w:rsidDel="00596858">
          <w:rPr>
            <w:rFonts w:ascii="Segoe UI" w:hAnsi="Segoe UI" w:cs="Segoe UI"/>
            <w:sz w:val="24"/>
            <w:szCs w:val="24"/>
            <w:lang w:val="en-US"/>
            <w:rPrChange w:id="830" w:author="Chris Read" w:date="2020-08-31T10:13:00Z">
              <w:rPr>
                <w:lang w:val="en-US"/>
              </w:rPr>
            </w:rPrChange>
          </w:rPr>
          <w:delText xml:space="preserve">only in </w:delText>
        </w:r>
      </w:del>
      <w:r w:rsidR="000935FF" w:rsidRPr="003B1AD8">
        <w:rPr>
          <w:rFonts w:ascii="Segoe UI" w:hAnsi="Segoe UI" w:cs="Segoe UI"/>
          <w:sz w:val="24"/>
          <w:szCs w:val="24"/>
          <w:lang w:val="en-US"/>
          <w:rPrChange w:id="831" w:author="Chris Read" w:date="2020-08-31T10:13:00Z">
            <w:rPr>
              <w:lang w:val="en-US"/>
            </w:rPr>
          </w:rPrChange>
        </w:rPr>
        <w:t xml:space="preserve">the </w:t>
      </w:r>
      <w:r w:rsidR="000935FF" w:rsidRPr="003B1AD8">
        <w:rPr>
          <w:rFonts w:ascii="Segoe UI" w:hAnsi="Segoe UI" w:cs="Segoe UI"/>
          <w:b/>
          <w:bCs/>
          <w:sz w:val="24"/>
          <w:szCs w:val="24"/>
          <w:lang w:val="en-US"/>
          <w:rPrChange w:id="832" w:author="Chris Read" w:date="2020-08-31T10:13:00Z">
            <w:rPr>
              <w:b/>
              <w:bCs/>
              <w:lang w:val="en-US"/>
            </w:rPr>
          </w:rPrChange>
        </w:rPr>
        <w:t xml:space="preserve">Amount of </w:t>
      </w:r>
      <w:r w:rsidR="00CF3649" w:rsidRPr="003B1AD8">
        <w:rPr>
          <w:rFonts w:ascii="Segoe UI" w:hAnsi="Segoe UI" w:cs="Segoe UI"/>
          <w:b/>
          <w:bCs/>
          <w:sz w:val="24"/>
          <w:szCs w:val="24"/>
          <w:lang w:val="en-US"/>
          <w:rPrChange w:id="833" w:author="Chris Read" w:date="2020-08-31T10:13:00Z">
            <w:rPr>
              <w:b/>
              <w:bCs/>
              <w:lang w:val="en-US"/>
            </w:rPr>
          </w:rPrChange>
        </w:rPr>
        <w:t>months</w:t>
      </w:r>
      <w:r w:rsidR="00CF3649" w:rsidRPr="003B1AD8">
        <w:rPr>
          <w:rFonts w:ascii="Segoe UI" w:hAnsi="Segoe UI" w:cs="Segoe UI"/>
          <w:sz w:val="24"/>
          <w:szCs w:val="24"/>
          <w:lang w:val="en-US"/>
          <w:rPrChange w:id="834" w:author="Chris Read" w:date="2020-08-31T10:13:00Z">
            <w:rPr>
              <w:lang w:val="en-US"/>
            </w:rPr>
          </w:rPrChange>
        </w:rPr>
        <w:t xml:space="preserve"> field </w:t>
      </w:r>
      <w:ins w:id="835" w:author="Chris Read" w:date="2020-08-27T19:13:00Z">
        <w:r w:rsidR="00596858" w:rsidRPr="003B1AD8">
          <w:rPr>
            <w:rFonts w:ascii="Segoe UI" w:hAnsi="Segoe UI" w:cs="Segoe UI"/>
            <w:sz w:val="24"/>
            <w:szCs w:val="24"/>
            <w:lang w:val="en-US"/>
            <w:rPrChange w:id="836" w:author="Chris Read" w:date="2020-08-31T10:13:00Z">
              <w:rPr>
                <w:lang w:val="en-US"/>
              </w:rPr>
            </w:rPrChange>
          </w:rPr>
          <w:t>will be set to</w:t>
        </w:r>
      </w:ins>
      <w:del w:id="837" w:author="Chris Read" w:date="2020-08-27T19:13:00Z">
        <w:r w:rsidR="00B82D1C" w:rsidRPr="003B1AD8" w:rsidDel="00596858">
          <w:rPr>
            <w:rFonts w:ascii="Segoe UI" w:hAnsi="Segoe UI" w:cs="Segoe UI"/>
            <w:sz w:val="24"/>
            <w:szCs w:val="24"/>
            <w:lang w:val="en-US"/>
            <w:rPrChange w:id="838" w:author="Chris Read" w:date="2020-08-31T10:13:00Z">
              <w:rPr>
                <w:lang w:val="en-US"/>
              </w:rPr>
            </w:rPrChange>
          </w:rPr>
          <w:delText>instead of</w:delText>
        </w:r>
      </w:del>
      <w:r w:rsidR="00B82D1C" w:rsidRPr="003B1AD8">
        <w:rPr>
          <w:rFonts w:ascii="Segoe UI" w:hAnsi="Segoe UI" w:cs="Segoe UI"/>
          <w:sz w:val="24"/>
          <w:szCs w:val="24"/>
          <w:lang w:val="en-US"/>
          <w:rPrChange w:id="839" w:author="Chris Read" w:date="2020-08-31T10:13:00Z">
            <w:rPr>
              <w:lang w:val="en-US"/>
            </w:rPr>
          </w:rPrChange>
        </w:rPr>
        <w:t xml:space="preserve"> </w:t>
      </w:r>
      <w:ins w:id="840" w:author="Chris Read" w:date="2020-08-27T19:13:00Z">
        <w:r w:rsidR="00596858" w:rsidRPr="003B1AD8">
          <w:rPr>
            <w:rFonts w:ascii="Segoe UI" w:hAnsi="Segoe UI" w:cs="Segoe UI"/>
            <w:b/>
            <w:bCs/>
            <w:sz w:val="24"/>
            <w:szCs w:val="24"/>
            <w:lang w:val="en-US"/>
            <w:rPrChange w:id="841" w:author="Chris Read" w:date="2020-08-31T10:13:00Z">
              <w:rPr>
                <w:b/>
                <w:bCs/>
                <w:lang w:val="en-US"/>
              </w:rPr>
            </w:rPrChange>
          </w:rPr>
          <w:t>2</w:t>
        </w:r>
      </w:ins>
      <w:del w:id="842" w:author="Chris Read" w:date="2020-08-27T19:13:00Z">
        <w:r w:rsidR="00B82D1C" w:rsidRPr="003B1AD8" w:rsidDel="00596858">
          <w:rPr>
            <w:rFonts w:ascii="Segoe UI" w:hAnsi="Segoe UI" w:cs="Segoe UI"/>
            <w:b/>
            <w:bCs/>
            <w:sz w:val="24"/>
            <w:szCs w:val="24"/>
            <w:lang w:val="en-US"/>
            <w:rPrChange w:id="843" w:author="Chris Read" w:date="2020-08-31T10:13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delText>1</w:delText>
        </w:r>
      </w:del>
      <w:r w:rsidR="00B82D1C" w:rsidRPr="003B1AD8">
        <w:rPr>
          <w:rFonts w:ascii="Segoe UI" w:hAnsi="Segoe UI" w:cs="Segoe UI"/>
          <w:b/>
          <w:bCs/>
          <w:sz w:val="24"/>
          <w:szCs w:val="24"/>
          <w:lang w:val="en-US"/>
          <w:rPrChange w:id="844" w:author="Chris Read" w:date="2020-08-31T10:13:00Z">
            <w:rPr>
              <w:rFonts w:ascii="Segoe UI" w:hAnsi="Segoe UI" w:cs="Segoe UI"/>
              <w:sz w:val="24"/>
              <w:szCs w:val="24"/>
              <w:lang w:val="en-US"/>
            </w:rPr>
          </w:rPrChange>
        </w:rPr>
        <w:t>.00</w:t>
      </w:r>
      <w:r w:rsidR="00B82D1C" w:rsidRPr="003B1AD8">
        <w:rPr>
          <w:rFonts w:ascii="Segoe UI" w:hAnsi="Segoe UI" w:cs="Segoe UI"/>
          <w:sz w:val="24"/>
          <w:szCs w:val="24"/>
          <w:lang w:val="en-US"/>
          <w:rPrChange w:id="845" w:author="Chris Read" w:date="2020-08-31T10:13:00Z">
            <w:rPr>
              <w:lang w:val="en-US"/>
            </w:rPr>
          </w:rPrChange>
        </w:rPr>
        <w:t xml:space="preserve"> </w:t>
      </w:r>
      <w:ins w:id="846" w:author="Chris Read" w:date="2020-08-27T19:13:00Z">
        <w:r w:rsidR="00596858" w:rsidRPr="003B1AD8">
          <w:rPr>
            <w:rFonts w:ascii="Segoe UI" w:hAnsi="Segoe UI" w:cs="Segoe UI"/>
            <w:sz w:val="24"/>
            <w:szCs w:val="24"/>
            <w:lang w:val="en-US"/>
            <w:rPrChange w:id="847" w:author="Chris Read" w:date="2020-08-31T10:13:00Z">
              <w:rPr>
                <w:lang w:val="en-US"/>
              </w:rPr>
            </w:rPrChange>
          </w:rPr>
          <w:t>instead of</w:t>
        </w:r>
      </w:ins>
      <w:del w:id="848" w:author="Chris Read" w:date="2020-08-27T19:13:00Z">
        <w:r w:rsidR="00B82D1C" w:rsidRPr="003B1AD8" w:rsidDel="00596858">
          <w:rPr>
            <w:rFonts w:ascii="Segoe UI" w:hAnsi="Segoe UI" w:cs="Segoe UI"/>
            <w:sz w:val="24"/>
            <w:szCs w:val="24"/>
            <w:lang w:val="en-US"/>
            <w:rPrChange w:id="849" w:author="Chris Read" w:date="2020-08-31T10:13:00Z">
              <w:rPr>
                <w:lang w:val="en-US"/>
              </w:rPr>
            </w:rPrChange>
          </w:rPr>
          <w:delText>there will be</w:delText>
        </w:r>
      </w:del>
      <w:r w:rsidR="00B82D1C" w:rsidRPr="003B1AD8">
        <w:rPr>
          <w:rFonts w:ascii="Segoe UI" w:hAnsi="Segoe UI" w:cs="Segoe UI"/>
          <w:sz w:val="24"/>
          <w:szCs w:val="24"/>
          <w:lang w:val="en-US"/>
          <w:rPrChange w:id="850" w:author="Chris Read" w:date="2020-08-31T10:13:00Z">
            <w:rPr>
              <w:lang w:val="en-US"/>
            </w:rPr>
          </w:rPrChange>
        </w:rPr>
        <w:t xml:space="preserve"> </w:t>
      </w:r>
      <w:ins w:id="851" w:author="Chris Read" w:date="2020-08-27T19:13:00Z">
        <w:r w:rsidR="00596858" w:rsidRPr="003B1AD8">
          <w:rPr>
            <w:rFonts w:ascii="Segoe UI" w:hAnsi="Segoe UI" w:cs="Segoe UI"/>
            <w:b/>
            <w:bCs/>
            <w:sz w:val="24"/>
            <w:szCs w:val="24"/>
            <w:lang w:val="en-US"/>
            <w:rPrChange w:id="852" w:author="Chris Read" w:date="2020-08-31T10:13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t>1</w:t>
        </w:r>
      </w:ins>
      <w:del w:id="853" w:author="Chris Read" w:date="2020-08-27T19:13:00Z">
        <w:r w:rsidR="00B82D1C" w:rsidRPr="003B1AD8" w:rsidDel="00596858">
          <w:rPr>
            <w:rFonts w:ascii="Segoe UI" w:hAnsi="Segoe UI" w:cs="Segoe UI"/>
            <w:b/>
            <w:bCs/>
            <w:sz w:val="24"/>
            <w:szCs w:val="24"/>
            <w:lang w:val="en-US"/>
            <w:rPrChange w:id="854" w:author="Chris Read" w:date="2020-08-31T10:13:00Z">
              <w:rPr>
                <w:rFonts w:ascii="Segoe UI" w:hAnsi="Segoe UI" w:cs="Segoe UI"/>
                <w:sz w:val="24"/>
                <w:szCs w:val="24"/>
                <w:lang w:val="en-US"/>
              </w:rPr>
            </w:rPrChange>
          </w:rPr>
          <w:delText>2</w:delText>
        </w:r>
      </w:del>
      <w:r w:rsidR="00B82D1C" w:rsidRPr="003B1AD8">
        <w:rPr>
          <w:rFonts w:ascii="Segoe UI" w:hAnsi="Segoe UI" w:cs="Segoe UI"/>
          <w:b/>
          <w:bCs/>
          <w:sz w:val="24"/>
          <w:szCs w:val="24"/>
          <w:lang w:val="en-US"/>
          <w:rPrChange w:id="855" w:author="Chris Read" w:date="2020-08-31T10:13:00Z">
            <w:rPr>
              <w:rFonts w:ascii="Segoe UI" w:hAnsi="Segoe UI" w:cs="Segoe UI"/>
              <w:sz w:val="24"/>
              <w:szCs w:val="24"/>
              <w:lang w:val="en-US"/>
            </w:rPr>
          </w:rPrChange>
        </w:rPr>
        <w:t>.00</w:t>
      </w:r>
      <w:r w:rsidR="00B82D1C" w:rsidRPr="003B1AD8">
        <w:rPr>
          <w:rFonts w:ascii="Segoe UI" w:hAnsi="Segoe UI" w:cs="Segoe UI"/>
          <w:sz w:val="24"/>
          <w:szCs w:val="24"/>
          <w:lang w:val="en-US"/>
          <w:rPrChange w:id="856" w:author="Chris Read" w:date="2020-08-31T10:13:00Z">
            <w:rPr>
              <w:lang w:val="en-US"/>
            </w:rPr>
          </w:rPrChange>
        </w:rPr>
        <w:t>.</w:t>
      </w:r>
      <w:bookmarkStart w:id="857" w:name="_Toc45120859"/>
    </w:p>
    <w:p w14:paraId="26FFF8E4" w14:textId="20212420" w:rsidR="0016677D" w:rsidRPr="003B1AD8" w:rsidRDefault="0016677D" w:rsidP="00F136AD">
      <w:pPr>
        <w:pStyle w:val="Heading3"/>
        <w:rPr>
          <w:lang w:val="en-US"/>
        </w:rPr>
      </w:pPr>
      <w:r w:rsidRPr="00CB771E">
        <w:rPr>
          <w:lang w:val="en-US"/>
        </w:rPr>
        <w:t>Example</w:t>
      </w:r>
      <w:ins w:id="858" w:author="Kristin Fender" w:date="2020-08-06T10:15:00Z">
        <w:r w:rsidR="009E6ECF" w:rsidRPr="00CB771E">
          <w:rPr>
            <w:lang w:val="en-US"/>
          </w:rPr>
          <w:t>:</w:t>
        </w:r>
      </w:ins>
      <w:r w:rsidRPr="0041340D">
        <w:rPr>
          <w:lang w:val="en-US"/>
        </w:rPr>
        <w:t xml:space="preserve"> </w:t>
      </w:r>
      <w:del w:id="859" w:author="Christopher Read" w:date="2020-08-30T23:24:00Z">
        <w:r w:rsidR="005A4E88" w:rsidRPr="003B1AD8" w:rsidDel="005D0D9F">
          <w:rPr>
            <w:lang w:val="en-US"/>
          </w:rPr>
          <w:delText>of automatic d</w:delText>
        </w:r>
      </w:del>
      <w:ins w:id="860" w:author="Christopher Read" w:date="2020-08-30T23:24:00Z">
        <w:r w:rsidR="005D0D9F" w:rsidRPr="003B1AD8">
          <w:rPr>
            <w:lang w:val="en-US"/>
          </w:rPr>
          <w:t>D</w:t>
        </w:r>
      </w:ins>
      <w:r w:rsidR="005A4E88" w:rsidRPr="003B1AD8">
        <w:rPr>
          <w:lang w:val="en-US"/>
        </w:rPr>
        <w:t>eferral</w:t>
      </w:r>
      <w:ins w:id="861" w:author="Christopher Read" w:date="2020-08-30T23:24:00Z">
        <w:r w:rsidR="005D0D9F" w:rsidRPr="003B1AD8">
          <w:rPr>
            <w:lang w:val="en-US"/>
          </w:rPr>
          <w:t>s are automatically</w:t>
        </w:r>
      </w:ins>
      <w:r w:rsidR="005A4E88" w:rsidRPr="003B1AD8">
        <w:rPr>
          <w:lang w:val="en-US"/>
        </w:rPr>
        <w:t xml:space="preserve"> creat</w:t>
      </w:r>
      <w:ins w:id="862" w:author="Christopher Read" w:date="2020-08-30T23:24:00Z">
        <w:r w:rsidR="005D0D9F" w:rsidRPr="003B1AD8">
          <w:rPr>
            <w:lang w:val="en-US"/>
          </w:rPr>
          <w:t>ed</w:t>
        </w:r>
      </w:ins>
      <w:del w:id="863" w:author="Christopher Read" w:date="2020-08-30T23:24:00Z">
        <w:r w:rsidR="005A4E88" w:rsidRPr="003B1AD8" w:rsidDel="005D0D9F">
          <w:rPr>
            <w:lang w:val="en-US"/>
          </w:rPr>
          <w:delText>ion</w:delText>
        </w:r>
      </w:del>
      <w:r w:rsidR="005A4E88" w:rsidRPr="003B1AD8">
        <w:rPr>
          <w:lang w:val="en-US"/>
        </w:rPr>
        <w:t xml:space="preserve"> by using a periodic task</w:t>
      </w:r>
      <w:bookmarkEnd w:id="857"/>
    </w:p>
    <w:p w14:paraId="0B2AE653" w14:textId="793B9DFA" w:rsidR="001B7DA2" w:rsidRPr="003B1AD8" w:rsidRDefault="001B7DA2" w:rsidP="001B7DA2">
      <w:pPr>
        <w:pStyle w:val="ListParagraph"/>
        <w:numPr>
          <w:ilvl w:val="0"/>
          <w:numId w:val="47"/>
        </w:numPr>
        <w:spacing w:before="240" w:after="0" w:line="360" w:lineRule="auto"/>
        <w:rPr>
          <w:rFonts w:ascii="Segoe UI" w:hAnsi="Segoe UI" w:cs="Segoe UI"/>
          <w:sz w:val="24"/>
          <w:szCs w:val="24"/>
          <w:lang w:val="en-US"/>
        </w:rPr>
      </w:pPr>
      <w:r w:rsidRPr="003B1AD8">
        <w:rPr>
          <w:rFonts w:ascii="Segoe UI" w:hAnsi="Segoe UI" w:cs="Segoe UI"/>
          <w:sz w:val="24"/>
          <w:szCs w:val="24"/>
          <w:lang w:val="en-US"/>
        </w:rPr>
        <w:t xml:space="preserve">Go to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</w:rPr>
        <w:t>General ledger &gt; Deferrals setup &gt; Value models</w:t>
      </w:r>
      <w:ins w:id="864" w:author="Chris Read" w:date="2020-08-27T19:13:00Z">
        <w:r w:rsidR="00596858" w:rsidRPr="003B1AD8">
          <w:rPr>
            <w:rFonts w:ascii="Segoe UI" w:hAnsi="Segoe UI" w:cs="Segoe UI"/>
            <w:sz w:val="24"/>
            <w:szCs w:val="24"/>
            <w:lang w:val="en-US"/>
          </w:rPr>
          <w:t>,</w:t>
        </w:r>
      </w:ins>
      <w:ins w:id="865" w:author="Kristin Fender" w:date="2020-08-06T10:16:00Z">
        <w:r w:rsidR="009E6ECF" w:rsidRPr="003B1AD8">
          <w:rPr>
            <w:rFonts w:ascii="Segoe UI" w:hAnsi="Segoe UI" w:cs="Segoe UI"/>
            <w:sz w:val="24"/>
            <w:szCs w:val="24"/>
            <w:lang w:val="en-US"/>
          </w:rPr>
          <w:t xml:space="preserve"> and v</w:t>
        </w:r>
      </w:ins>
      <w:del w:id="866" w:author="Kristin Fender" w:date="2020-08-06T10:16:00Z">
        <w:r w:rsidRPr="003B1AD8" w:rsidDel="009E6ECF">
          <w:rPr>
            <w:rFonts w:ascii="Segoe UI" w:hAnsi="Segoe UI" w:cs="Segoe UI"/>
            <w:sz w:val="24"/>
            <w:szCs w:val="24"/>
            <w:lang w:val="en-US"/>
          </w:rPr>
          <w:delText>. V</w:delText>
        </w:r>
      </w:del>
      <w:r w:rsidRPr="003B1AD8">
        <w:rPr>
          <w:rFonts w:ascii="Segoe UI" w:hAnsi="Segoe UI" w:cs="Segoe UI"/>
          <w:sz w:val="24"/>
          <w:szCs w:val="24"/>
          <w:lang w:val="en-US"/>
        </w:rPr>
        <w:t>erify that the following value models and deferral</w:t>
      </w:r>
      <w:del w:id="867" w:author="Chris Read" w:date="2020-08-27T19:14:00Z">
        <w:r w:rsidRPr="003B1AD8" w:rsidDel="00596858">
          <w:rPr>
            <w:rFonts w:ascii="Segoe UI" w:hAnsi="Segoe UI" w:cs="Segoe UI"/>
            <w:sz w:val="24"/>
            <w:szCs w:val="24"/>
            <w:lang w:val="en-US"/>
          </w:rPr>
          <w:delText>s</w:delText>
        </w:r>
      </w:del>
      <w:r w:rsidRPr="003B1AD8">
        <w:rPr>
          <w:rFonts w:ascii="Segoe UI" w:hAnsi="Segoe UI" w:cs="Segoe UI"/>
          <w:sz w:val="24"/>
          <w:szCs w:val="24"/>
          <w:lang w:val="en-US"/>
        </w:rPr>
        <w:t xml:space="preserve"> groups are created</w:t>
      </w:r>
      <w:ins w:id="868" w:author="Chris Read" w:date="2020-08-27T14:40:00Z">
        <w:r w:rsidR="00283FCE" w:rsidRPr="003B1AD8">
          <w:rPr>
            <w:rFonts w:ascii="Segoe UI" w:hAnsi="Segoe UI" w:cs="Segoe UI"/>
            <w:sz w:val="24"/>
            <w:szCs w:val="24"/>
            <w:lang w:val="en-US"/>
          </w:rPr>
          <w:t>.</w:t>
        </w:r>
      </w:ins>
      <w:del w:id="869" w:author="Chris Read" w:date="2020-08-27T14:40:00Z">
        <w:r w:rsidRPr="003B1AD8" w:rsidDel="00283FCE">
          <w:rPr>
            <w:rFonts w:ascii="Segoe UI" w:hAnsi="Segoe UI" w:cs="Segoe UI"/>
            <w:sz w:val="24"/>
            <w:szCs w:val="24"/>
            <w:lang w:val="en-US"/>
          </w:rPr>
          <w:delText>: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6"/>
        <w:gridCol w:w="1902"/>
        <w:gridCol w:w="2003"/>
        <w:gridCol w:w="3324"/>
      </w:tblGrid>
      <w:tr w:rsidR="001B7DA2" w:rsidRPr="0068464D" w14:paraId="3709368F" w14:textId="77777777" w:rsidTr="00081CAD">
        <w:trPr>
          <w:tblHeader/>
        </w:trPr>
        <w:tc>
          <w:tcPr>
            <w:tcW w:w="1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07D2B11B" w14:textId="77777777" w:rsidR="001B7DA2" w:rsidRPr="003B1AD8" w:rsidRDefault="001B7DA2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Model number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38E12011" w14:textId="77777777" w:rsidR="001B7DA2" w:rsidRPr="003B1AD8" w:rsidRDefault="001B7DA2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Deferrals group</w:t>
            </w:r>
          </w:p>
        </w:tc>
        <w:tc>
          <w:tcPr>
            <w:tcW w:w="21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F97FC0D" w14:textId="0648CBF3" w:rsidR="001B7DA2" w:rsidRPr="003B1AD8" w:rsidRDefault="001B7DA2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Writ</w:t>
            </w:r>
            <w:ins w:id="870" w:author="Kristin Fender" w:date="2020-08-06T10:16:00Z">
              <w:r w:rsidR="009E6ECF" w:rsidRPr="003B1AD8">
                <w:rPr>
                  <w:rFonts w:ascii="Segoe UI" w:hAnsi="Segoe UI" w:cs="Segoe UI"/>
                  <w:b/>
                  <w:color w:val="FFFFFF" w:themeColor="background1"/>
                  <w:sz w:val="24"/>
                  <w:szCs w:val="24"/>
                  <w:lang w:val="en-US"/>
                </w:rPr>
                <w:t>e-</w:t>
              </w:r>
            </w:ins>
            <w:del w:id="871" w:author="Kristin Fender" w:date="2020-08-06T10:16:00Z">
              <w:r w:rsidRPr="003B1AD8" w:rsidDel="009E6ECF">
                <w:rPr>
                  <w:rFonts w:ascii="Segoe UI" w:hAnsi="Segoe UI" w:cs="Segoe UI"/>
                  <w:b/>
                  <w:color w:val="FFFFFF" w:themeColor="background1"/>
                  <w:sz w:val="24"/>
                  <w:szCs w:val="24"/>
                  <w:lang w:val="en-US"/>
                </w:rPr>
                <w:delText xml:space="preserve">ing </w:delText>
              </w:r>
            </w:del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off time</w:t>
            </w:r>
          </w:p>
        </w:tc>
        <w:tc>
          <w:tcPr>
            <w:tcW w:w="35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74AD4A53" w14:textId="4F69FF15" w:rsidR="001B7DA2" w:rsidRPr="003B1AD8" w:rsidRDefault="001B7DA2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Beginning date of writ</w:t>
            </w:r>
            <w:ins w:id="872" w:author="Kristin Fender" w:date="2020-08-06T10:16:00Z">
              <w:r w:rsidR="009E6ECF" w:rsidRPr="003B1AD8">
                <w:rPr>
                  <w:rFonts w:ascii="Segoe UI" w:hAnsi="Segoe UI" w:cs="Segoe UI"/>
                  <w:b/>
                  <w:color w:val="FFFFFF" w:themeColor="background1"/>
                  <w:sz w:val="24"/>
                  <w:szCs w:val="24"/>
                  <w:lang w:val="en-US"/>
                </w:rPr>
                <w:t>e-</w:t>
              </w:r>
            </w:ins>
            <w:del w:id="873" w:author="Kristin Fender" w:date="2020-08-06T10:16:00Z">
              <w:r w:rsidRPr="003B1AD8" w:rsidDel="009E6ECF">
                <w:rPr>
                  <w:rFonts w:ascii="Segoe UI" w:hAnsi="Segoe UI" w:cs="Segoe UI"/>
                  <w:b/>
                  <w:color w:val="FFFFFF" w:themeColor="background1"/>
                  <w:sz w:val="24"/>
                  <w:szCs w:val="24"/>
                  <w:lang w:val="en-US"/>
                </w:rPr>
                <w:delText xml:space="preserve">ing </w:delText>
              </w:r>
            </w:del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off</w:t>
            </w:r>
          </w:p>
        </w:tc>
      </w:tr>
      <w:tr w:rsidR="001B7DA2" w:rsidRPr="003B1AD8" w14:paraId="2EABE4BE" w14:textId="77777777" w:rsidTr="00081CAD">
        <w:tc>
          <w:tcPr>
            <w:tcW w:w="183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77ECEB5" w14:textId="77777777" w:rsidR="001B7DA2" w:rsidRPr="00CB771E" w:rsidRDefault="001B7DA2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RAP</w:t>
            </w:r>
          </w:p>
        </w:tc>
        <w:tc>
          <w:tcPr>
            <w:tcW w:w="1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6CCEFE3" w14:textId="77777777" w:rsidR="001B7DA2" w:rsidRPr="003B1AD8" w:rsidRDefault="001B7DA2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28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F1BB44E" w14:textId="77777777" w:rsidR="001B7DA2" w:rsidRPr="003B1AD8" w:rsidRDefault="001B7DA2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4E0C9D6" w14:textId="4990DDEB" w:rsidR="001B7DA2" w:rsidRPr="003B1AD8" w:rsidRDefault="003606F7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Creation date start</w:t>
            </w:r>
          </w:p>
        </w:tc>
      </w:tr>
      <w:tr w:rsidR="001B7DA2" w:rsidRPr="003B1AD8" w14:paraId="025FCFBC" w14:textId="77777777" w:rsidTr="00081CAD">
        <w:tc>
          <w:tcPr>
            <w:tcW w:w="1837" w:type="dxa"/>
            <w:tcBorders>
              <w:top w:val="single" w:sz="4" w:space="0" w:color="4472C4" w:themeColor="accent1"/>
            </w:tcBorders>
          </w:tcPr>
          <w:p w14:paraId="13732A3D" w14:textId="77777777" w:rsidR="001B7DA2" w:rsidRPr="00CB771E" w:rsidRDefault="001B7DA2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TAX</w:t>
            </w:r>
          </w:p>
        </w:tc>
        <w:tc>
          <w:tcPr>
            <w:tcW w:w="1984" w:type="dxa"/>
            <w:tcBorders>
              <w:top w:val="single" w:sz="4" w:space="0" w:color="4472C4" w:themeColor="accent1"/>
            </w:tcBorders>
          </w:tcPr>
          <w:p w14:paraId="44281823" w14:textId="77777777" w:rsidR="001B7DA2" w:rsidRPr="003B1AD8" w:rsidRDefault="001B7DA2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Yearly</w:t>
            </w:r>
          </w:p>
        </w:tc>
        <w:tc>
          <w:tcPr>
            <w:tcW w:w="2128" w:type="dxa"/>
            <w:tcBorders>
              <w:top w:val="single" w:sz="4" w:space="0" w:color="4472C4" w:themeColor="accent1"/>
            </w:tcBorders>
          </w:tcPr>
          <w:p w14:paraId="5132D679" w14:textId="77777777" w:rsidR="001B7DA2" w:rsidRPr="003B1AD8" w:rsidRDefault="001B7DA2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12</w:t>
            </w:r>
          </w:p>
        </w:tc>
        <w:tc>
          <w:tcPr>
            <w:tcW w:w="3544" w:type="dxa"/>
            <w:tcBorders>
              <w:top w:val="single" w:sz="4" w:space="0" w:color="4472C4" w:themeColor="accent1"/>
            </w:tcBorders>
          </w:tcPr>
          <w:p w14:paraId="265ABF0B" w14:textId="77777777" w:rsidR="001B7DA2" w:rsidRPr="003B1AD8" w:rsidRDefault="001B7DA2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Creation date start</w:t>
            </w:r>
          </w:p>
        </w:tc>
      </w:tr>
    </w:tbl>
    <w:p w14:paraId="5F2B6971" w14:textId="1A6D7C6D" w:rsidR="005C5B1E" w:rsidRPr="003B1AD8" w:rsidRDefault="002E5EAE" w:rsidP="001B7DA2">
      <w:pPr>
        <w:pStyle w:val="ListParagraph"/>
        <w:numPr>
          <w:ilvl w:val="0"/>
          <w:numId w:val="47"/>
        </w:numPr>
        <w:rPr>
          <w:rFonts w:ascii="Segoe UI" w:hAnsi="Segoe UI" w:cs="Segoe UI"/>
          <w:sz w:val="24"/>
          <w:szCs w:val="24"/>
          <w:lang w:val="en-US" w:eastAsia="ru-RU"/>
        </w:rPr>
      </w:pPr>
      <w:r w:rsidRPr="00CB771E">
        <w:rPr>
          <w:rFonts w:ascii="Segoe UI" w:hAnsi="Segoe UI" w:cs="Segoe UI"/>
          <w:sz w:val="24"/>
          <w:szCs w:val="24"/>
          <w:lang w:val="en-US" w:eastAsia="ru-RU"/>
        </w:rPr>
        <w:lastRenderedPageBreak/>
        <w:t xml:space="preserve">On the </w:t>
      </w:r>
      <w:r w:rsidRPr="00CB771E">
        <w:rPr>
          <w:rFonts w:ascii="Segoe UI" w:hAnsi="Segoe UI" w:cs="Segoe UI"/>
          <w:b/>
          <w:bCs/>
          <w:sz w:val="24"/>
          <w:szCs w:val="24"/>
          <w:lang w:val="en-US" w:eastAsia="ru-RU"/>
        </w:rPr>
        <w:t>Standard expenses sequence</w:t>
      </w:r>
      <w:r w:rsidRPr="0041340D">
        <w:rPr>
          <w:rFonts w:ascii="Segoe UI" w:hAnsi="Segoe UI" w:cs="Segoe UI"/>
          <w:sz w:val="24"/>
          <w:szCs w:val="24"/>
          <w:lang w:val="en-US" w:eastAsia="ru-RU"/>
        </w:rPr>
        <w:t xml:space="preserve"> page, </w:t>
      </w:r>
      <w:r w:rsidR="00C86D92" w:rsidRPr="003B1AD8">
        <w:rPr>
          <w:rFonts w:ascii="Segoe UI" w:hAnsi="Segoe UI" w:cs="Segoe UI"/>
          <w:sz w:val="24"/>
          <w:szCs w:val="24"/>
          <w:lang w:val="en-US" w:eastAsia="ru-RU"/>
        </w:rPr>
        <w:t>create the following sequence</w:t>
      </w:r>
      <w:ins w:id="874" w:author="Chris Read" w:date="2020-08-27T14:41:00Z">
        <w:r w:rsidR="00283FCE" w:rsidRPr="003B1AD8">
          <w:rPr>
            <w:rFonts w:ascii="Segoe UI" w:hAnsi="Segoe UI" w:cs="Segoe UI"/>
            <w:sz w:val="24"/>
            <w:szCs w:val="24"/>
            <w:lang w:val="en-US" w:eastAsia="ru-RU"/>
          </w:rPr>
          <w:t>.</w:t>
        </w:r>
      </w:ins>
      <w:del w:id="875" w:author="Chris Read" w:date="2020-08-27T14:41:00Z">
        <w:r w:rsidR="00C86D92" w:rsidRPr="003B1AD8" w:rsidDel="00283FCE">
          <w:rPr>
            <w:rFonts w:ascii="Segoe UI" w:hAnsi="Segoe UI" w:cs="Segoe UI"/>
            <w:sz w:val="24"/>
            <w:szCs w:val="24"/>
            <w:lang w:val="en-US" w:eastAsia="ru-RU"/>
          </w:rPr>
          <w:delText>: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326"/>
        <w:gridCol w:w="3064"/>
        <w:gridCol w:w="1786"/>
        <w:gridCol w:w="2183"/>
      </w:tblGrid>
      <w:tr w:rsidR="00C86D92" w:rsidRPr="003B1AD8" w14:paraId="2D456ADF" w14:textId="77777777" w:rsidTr="00081CAD">
        <w:trPr>
          <w:tblHeader/>
        </w:trPr>
        <w:tc>
          <w:tcPr>
            <w:tcW w:w="13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5EBEDBBD" w14:textId="09050406" w:rsidR="00C86D92" w:rsidRPr="003B1AD8" w:rsidRDefault="00C86D92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Sequence</w:t>
            </w:r>
          </w:p>
        </w:tc>
        <w:tc>
          <w:tcPr>
            <w:tcW w:w="30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5B00DB31" w14:textId="40A438EA" w:rsidR="00C86D92" w:rsidRPr="003B1AD8" w:rsidRDefault="00044789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4AE5D877" w14:textId="7AFF641B" w:rsidR="00C86D92" w:rsidRPr="003B1AD8" w:rsidRDefault="00044789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Channel</w:t>
            </w:r>
          </w:p>
        </w:tc>
        <w:tc>
          <w:tcPr>
            <w:tcW w:w="21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6EAE3C1F" w14:textId="6C55E3AF" w:rsidR="00C86D92" w:rsidRPr="003B1AD8" w:rsidRDefault="00044789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Channel reference</w:t>
            </w:r>
          </w:p>
        </w:tc>
      </w:tr>
      <w:tr w:rsidR="00C86D92" w:rsidRPr="003B1AD8" w14:paraId="3F553BC6" w14:textId="77777777" w:rsidTr="00081CAD">
        <w:tc>
          <w:tcPr>
            <w:tcW w:w="1326" w:type="dxa"/>
            <w:tcBorders>
              <w:top w:val="single" w:sz="4" w:space="0" w:color="FFFFFF" w:themeColor="background1"/>
            </w:tcBorders>
          </w:tcPr>
          <w:p w14:paraId="5B21BF5B" w14:textId="6EE7F1C4" w:rsidR="00C86D92" w:rsidRPr="00CB771E" w:rsidRDefault="00AE4E7A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AutDef</w:t>
            </w:r>
            <w:proofErr w:type="spellEnd"/>
          </w:p>
        </w:tc>
        <w:tc>
          <w:tcPr>
            <w:tcW w:w="3064" w:type="dxa"/>
            <w:tcBorders>
              <w:top w:val="single" w:sz="4" w:space="0" w:color="FFFFFF" w:themeColor="background1"/>
            </w:tcBorders>
          </w:tcPr>
          <w:p w14:paraId="38B6F7CD" w14:textId="6C44DA94" w:rsidR="00C86D92" w:rsidRPr="003B1AD8" w:rsidRDefault="00382C74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Automatic deferral creation</w:t>
            </w:r>
          </w:p>
        </w:tc>
        <w:tc>
          <w:tcPr>
            <w:tcW w:w="1786" w:type="dxa"/>
            <w:tcBorders>
              <w:top w:val="single" w:sz="4" w:space="0" w:color="FFFFFF" w:themeColor="background1"/>
            </w:tcBorders>
          </w:tcPr>
          <w:p w14:paraId="5E4D42F8" w14:textId="2789BD55" w:rsidR="00C86D92" w:rsidRPr="003B1AD8" w:rsidRDefault="00044789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Deferral</w:t>
            </w:r>
          </w:p>
        </w:tc>
        <w:tc>
          <w:tcPr>
            <w:tcW w:w="2183" w:type="dxa"/>
            <w:tcBorders>
              <w:top w:val="single" w:sz="4" w:space="0" w:color="FFFFFF" w:themeColor="background1"/>
            </w:tcBorders>
          </w:tcPr>
          <w:p w14:paraId="550F1995" w14:textId="4F941F42" w:rsidR="00C86D92" w:rsidRPr="003B1AD8" w:rsidRDefault="00044789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proofErr w:type="gramStart"/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1,Yearly</w:t>
            </w:r>
            <w:proofErr w:type="gramEnd"/>
          </w:p>
        </w:tc>
      </w:tr>
    </w:tbl>
    <w:p w14:paraId="462EBB5E" w14:textId="77777777" w:rsidR="0060621B" w:rsidRDefault="0060621B" w:rsidP="0060621B">
      <w:pPr>
        <w:pStyle w:val="ListParagraph"/>
        <w:ind w:left="360"/>
        <w:rPr>
          <w:ins w:id="876" w:author="Anastasia Yashenina" w:date="2020-11-05T18:01:00Z"/>
          <w:rFonts w:ascii="Segoe UI" w:hAnsi="Segoe UI" w:cs="Segoe UI"/>
          <w:sz w:val="24"/>
          <w:szCs w:val="24"/>
          <w:lang w:val="en-US" w:eastAsia="ru-RU"/>
        </w:rPr>
        <w:pPrChange w:id="877" w:author="Anastasia Yashenina" w:date="2020-11-05T18:01:00Z">
          <w:pPr>
            <w:pStyle w:val="ListParagraph"/>
            <w:numPr>
              <w:numId w:val="47"/>
            </w:numPr>
            <w:ind w:left="360" w:hanging="360"/>
          </w:pPr>
        </w:pPrChange>
      </w:pPr>
    </w:p>
    <w:p w14:paraId="60BAED2D" w14:textId="1E9E9E61" w:rsidR="0032307B" w:rsidRPr="003B1AD8" w:rsidRDefault="00356AB9">
      <w:pPr>
        <w:pStyle w:val="ListParagraph"/>
        <w:numPr>
          <w:ilvl w:val="0"/>
          <w:numId w:val="47"/>
        </w:numPr>
        <w:rPr>
          <w:ins w:id="878" w:author="Chris Read" w:date="2020-08-27T19:14:00Z"/>
          <w:rFonts w:ascii="Segoe UI" w:hAnsi="Segoe UI" w:cs="Segoe UI"/>
          <w:sz w:val="24"/>
          <w:szCs w:val="24"/>
          <w:lang w:val="en-US" w:eastAsia="ru-RU"/>
        </w:rPr>
      </w:pPr>
      <w:r w:rsidRPr="00CB771E">
        <w:rPr>
          <w:rFonts w:ascii="Segoe UI" w:hAnsi="Segoe UI" w:cs="Segoe UI"/>
          <w:sz w:val="24"/>
          <w:szCs w:val="24"/>
          <w:lang w:val="en-US" w:eastAsia="ru-RU"/>
        </w:rPr>
        <w:t xml:space="preserve">On the Action </w:t>
      </w:r>
      <w:ins w:id="879" w:author="Kristin Fender" w:date="2020-08-06T10:17:00Z">
        <w:r w:rsidR="005B29D7" w:rsidRPr="00CB771E">
          <w:rPr>
            <w:rFonts w:ascii="Segoe UI" w:hAnsi="Segoe UI" w:cs="Segoe UI"/>
            <w:sz w:val="24"/>
            <w:szCs w:val="24"/>
            <w:lang w:val="en-US" w:eastAsia="ru-RU"/>
          </w:rPr>
          <w:t>P</w:t>
        </w:r>
      </w:ins>
      <w:del w:id="880" w:author="Kristin Fender" w:date="2020-08-06T10:17:00Z">
        <w:r w:rsidRPr="003B1AD8" w:rsidDel="005B29D7">
          <w:rPr>
            <w:rFonts w:ascii="Segoe UI" w:hAnsi="Segoe UI" w:cs="Segoe UI"/>
            <w:sz w:val="24"/>
            <w:szCs w:val="24"/>
            <w:lang w:val="en-US" w:eastAsia="ru-RU"/>
          </w:rPr>
          <w:delText>p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ane, select </w:t>
      </w:r>
      <w:r w:rsidRPr="003B1AD8">
        <w:rPr>
          <w:rFonts w:ascii="Segoe UI" w:hAnsi="Segoe UI" w:cs="Segoe UI"/>
          <w:b/>
          <w:bCs/>
          <w:sz w:val="24"/>
          <w:szCs w:val="24"/>
          <w:lang w:val="en-US" w:eastAsia="ru-RU"/>
        </w:rPr>
        <w:t>Counters</w:t>
      </w:r>
      <w:ins w:id="881" w:author="Chris Read" w:date="2020-08-27T19:14:00Z">
        <w:r w:rsidR="0032307B" w:rsidRPr="003B1AD8">
          <w:rPr>
            <w:rFonts w:ascii="Segoe UI" w:hAnsi="Segoe UI" w:cs="Segoe UI"/>
            <w:sz w:val="24"/>
            <w:szCs w:val="24"/>
            <w:lang w:val="en-US" w:eastAsia="ru-RU"/>
          </w:rPr>
          <w:t>.</w:t>
        </w:r>
      </w:ins>
    </w:p>
    <w:p w14:paraId="30D953B0" w14:textId="79BD401E" w:rsidR="00C86D92" w:rsidRPr="003B1AD8" w:rsidDel="0032307B" w:rsidRDefault="00356AB9">
      <w:pPr>
        <w:pStyle w:val="ListParagraph"/>
        <w:numPr>
          <w:ilvl w:val="0"/>
          <w:numId w:val="47"/>
        </w:numPr>
        <w:rPr>
          <w:del w:id="882" w:author="Chris Read" w:date="2020-08-27T19:14:00Z"/>
          <w:rFonts w:ascii="Segoe UI" w:hAnsi="Segoe UI" w:cs="Segoe UI"/>
          <w:sz w:val="24"/>
          <w:szCs w:val="24"/>
          <w:lang w:val="en-US" w:eastAsia="ru-RU"/>
        </w:rPr>
        <w:pPrChange w:id="883" w:author="Kristin Fender" w:date="2020-08-06T10:17:00Z">
          <w:pPr>
            <w:pStyle w:val="ListParagraph"/>
            <w:ind w:left="0"/>
          </w:pPr>
        </w:pPrChange>
      </w:pPr>
      <w:del w:id="884" w:author="Christopher Read" w:date="2020-08-28T17:00:00Z">
        <w:r w:rsidRPr="003B1AD8" w:rsidDel="0033260A">
          <w:rPr>
            <w:rFonts w:ascii="Segoe UI" w:hAnsi="Segoe UI" w:cs="Segoe UI"/>
            <w:sz w:val="24"/>
            <w:szCs w:val="24"/>
            <w:lang w:val="en-US" w:eastAsia="ru-RU"/>
          </w:rPr>
          <w:delText xml:space="preserve">. </w:delText>
        </w:r>
      </w:del>
      <w:r w:rsidR="00F22B11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On the </w:t>
      </w:r>
      <w:r w:rsidR="00F22B11" w:rsidRPr="003B1AD8">
        <w:rPr>
          <w:rFonts w:ascii="Segoe UI" w:hAnsi="Segoe UI" w:cs="Segoe UI"/>
          <w:b/>
          <w:bCs/>
          <w:sz w:val="24"/>
          <w:szCs w:val="24"/>
          <w:lang w:val="en-US" w:eastAsia="ru-RU"/>
          <w:rPrChange w:id="885" w:author="Chris Read" w:date="2020-08-31T10:13:00Z">
            <w:rPr>
              <w:rFonts w:ascii="Segoe UI" w:hAnsi="Segoe UI" w:cs="Segoe UI"/>
              <w:sz w:val="24"/>
              <w:szCs w:val="24"/>
              <w:lang w:val="en-US" w:eastAsia="ru-RU"/>
            </w:rPr>
          </w:rPrChange>
        </w:rPr>
        <w:t>Counter setup</w:t>
      </w:r>
      <w:r w:rsidR="00F22B11" w:rsidRPr="00CB771E">
        <w:rPr>
          <w:rFonts w:ascii="Segoe UI" w:hAnsi="Segoe UI" w:cs="Segoe UI"/>
          <w:sz w:val="24"/>
          <w:szCs w:val="24"/>
          <w:lang w:val="en-US" w:eastAsia="ru-RU"/>
        </w:rPr>
        <w:t xml:space="preserve"> page, create </w:t>
      </w:r>
      <w:ins w:id="886" w:author="Kristin Fender" w:date="2020-08-06T10:17:00Z">
        <w:r w:rsidR="005B29D7" w:rsidRPr="00CB771E">
          <w:rPr>
            <w:rFonts w:ascii="Segoe UI" w:hAnsi="Segoe UI" w:cs="Segoe UI"/>
            <w:sz w:val="24"/>
            <w:szCs w:val="24"/>
            <w:lang w:val="en-US" w:eastAsia="ru-RU"/>
          </w:rPr>
          <w:t xml:space="preserve">a </w:t>
        </w:r>
      </w:ins>
      <w:del w:id="887" w:author="Chris Read" w:date="2020-08-27T19:14:00Z">
        <w:r w:rsidR="00F22B11" w:rsidRPr="003B1AD8" w:rsidDel="000B25F0">
          <w:rPr>
            <w:rFonts w:ascii="Segoe UI" w:hAnsi="Segoe UI" w:cs="Segoe UI"/>
            <w:sz w:val="24"/>
            <w:szCs w:val="24"/>
            <w:lang w:val="en-US" w:eastAsia="ru-RU"/>
          </w:rPr>
          <w:delText xml:space="preserve">new </w:delText>
        </w:r>
      </w:del>
      <w:r w:rsidR="00BA5C0F" w:rsidRPr="003B1AD8">
        <w:rPr>
          <w:rFonts w:ascii="Segoe UI" w:hAnsi="Segoe UI" w:cs="Segoe UI"/>
          <w:sz w:val="24"/>
          <w:szCs w:val="24"/>
          <w:lang w:val="en-US" w:eastAsia="ru-RU"/>
        </w:rPr>
        <w:t>sequence</w:t>
      </w:r>
      <w:ins w:id="888" w:author="Kristin Fender" w:date="2020-08-06T10:17:00Z">
        <w:r w:rsidR="005B29D7" w:rsidRPr="003B1AD8">
          <w:rPr>
            <w:rFonts w:ascii="Segoe UI" w:hAnsi="Segoe UI" w:cs="Segoe UI"/>
            <w:sz w:val="24"/>
            <w:szCs w:val="24"/>
            <w:lang w:val="en-US" w:eastAsia="ru-RU"/>
          </w:rPr>
          <w:t>.</w:t>
        </w:r>
      </w:ins>
      <w:del w:id="889" w:author="Kristin Fender" w:date="2020-08-06T10:17:00Z">
        <w:r w:rsidR="000302D8" w:rsidRPr="003B1AD8" w:rsidDel="005B29D7">
          <w:rPr>
            <w:rFonts w:ascii="Segoe UI" w:hAnsi="Segoe UI" w:cs="Segoe UI"/>
            <w:sz w:val="24"/>
            <w:szCs w:val="24"/>
            <w:lang w:val="en-US" w:eastAsia="ru-RU"/>
          </w:rPr>
          <w:delText>:</w:delText>
        </w:r>
      </w:del>
      <w:ins w:id="890" w:author="Chris Read" w:date="2020-08-27T19:14:00Z">
        <w:r w:rsidR="0032307B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 </w:t>
        </w:r>
      </w:ins>
    </w:p>
    <w:p w14:paraId="30785AB9" w14:textId="5DCF66B1" w:rsidR="000302D8" w:rsidRPr="003B1AD8" w:rsidDel="005B29D7" w:rsidRDefault="0032307B">
      <w:pPr>
        <w:pStyle w:val="ListParagraph"/>
        <w:numPr>
          <w:ilvl w:val="0"/>
          <w:numId w:val="47"/>
        </w:numPr>
        <w:rPr>
          <w:del w:id="891" w:author="Kristin Fender" w:date="2020-08-06T10:17:00Z"/>
          <w:rFonts w:ascii="Segoe UI" w:hAnsi="Segoe UI" w:cs="Segoe UI"/>
          <w:sz w:val="24"/>
          <w:szCs w:val="24"/>
          <w:lang w:val="en-US" w:eastAsia="ru-RU"/>
          <w:rPrChange w:id="892" w:author="Chris Read" w:date="2020-08-31T10:13:00Z">
            <w:rPr>
              <w:del w:id="893" w:author="Kristin Fender" w:date="2020-08-06T10:17:00Z"/>
              <w:lang w:val="en-US" w:eastAsia="ru-RU"/>
            </w:rPr>
          </w:rPrChange>
        </w:rPr>
        <w:pPrChange w:id="894" w:author="Chris Read" w:date="2020-08-27T19:14:00Z">
          <w:pPr>
            <w:pStyle w:val="ListParagraph"/>
            <w:numPr>
              <w:numId w:val="45"/>
            </w:numPr>
            <w:ind w:hanging="360"/>
          </w:pPr>
        </w:pPrChange>
      </w:pPr>
      <w:ins w:id="895" w:author="Chris Read" w:date="2020-08-27T19:14:00Z">
        <w:r w:rsidRPr="003B1AD8">
          <w:rPr>
            <w:rFonts w:ascii="Segoe UI" w:hAnsi="Segoe UI" w:cs="Segoe UI"/>
            <w:sz w:val="24"/>
            <w:szCs w:val="24"/>
            <w:lang w:val="en-US" w:eastAsia="ru-RU"/>
          </w:rPr>
          <w:t>I</w:t>
        </w:r>
      </w:ins>
      <w:del w:id="896" w:author="Chris Read" w:date="2020-08-27T19:14:00Z">
        <w:r w:rsidR="00FB58BE" w:rsidRPr="003B1AD8" w:rsidDel="0032307B">
          <w:rPr>
            <w:rFonts w:ascii="Segoe UI" w:hAnsi="Segoe UI" w:cs="Segoe UI"/>
            <w:sz w:val="24"/>
            <w:szCs w:val="24"/>
            <w:lang w:val="en-US" w:eastAsia="ru-RU"/>
          </w:rPr>
          <w:delText>o</w:delText>
        </w:r>
      </w:del>
      <w:r w:rsidR="000302D8" w:rsidRPr="003B1AD8">
        <w:rPr>
          <w:rFonts w:ascii="Segoe UI" w:hAnsi="Segoe UI" w:cs="Segoe UI"/>
          <w:sz w:val="24"/>
          <w:szCs w:val="24"/>
          <w:lang w:val="en-US" w:eastAsia="ru-RU"/>
          <w:rPrChange w:id="897" w:author="Chris Read" w:date="2020-08-31T10:13:00Z">
            <w:rPr>
              <w:lang w:val="en-US" w:eastAsia="ru-RU"/>
            </w:rPr>
          </w:rPrChange>
        </w:rPr>
        <w:t xml:space="preserve">n the upper pane, in the </w:t>
      </w:r>
      <w:r w:rsidR="00C0456A" w:rsidRPr="003B1AD8">
        <w:rPr>
          <w:rFonts w:ascii="Segoe UI" w:hAnsi="Segoe UI" w:cs="Segoe UI"/>
          <w:b/>
          <w:bCs/>
          <w:sz w:val="24"/>
          <w:szCs w:val="24"/>
          <w:lang w:val="en-US" w:eastAsia="ru-RU"/>
          <w:rPrChange w:id="898" w:author="Chris Read" w:date="2020-08-31T10:13:00Z">
            <w:rPr>
              <w:b/>
              <w:bCs/>
              <w:lang w:val="en-US" w:eastAsia="ru-RU"/>
            </w:rPr>
          </w:rPrChange>
        </w:rPr>
        <w:t>Expense code</w:t>
      </w:r>
      <w:r w:rsidR="00C0456A" w:rsidRPr="003B1AD8">
        <w:rPr>
          <w:rFonts w:ascii="Segoe UI" w:hAnsi="Segoe UI" w:cs="Segoe UI"/>
          <w:sz w:val="24"/>
          <w:szCs w:val="24"/>
          <w:lang w:val="en-US" w:eastAsia="ru-RU"/>
          <w:rPrChange w:id="899" w:author="Chris Read" w:date="2020-08-31T10:13:00Z">
            <w:rPr>
              <w:lang w:val="en-US" w:eastAsia="ru-RU"/>
            </w:rPr>
          </w:rPrChange>
        </w:rPr>
        <w:t xml:space="preserve"> field, select </w:t>
      </w:r>
      <w:r w:rsidR="00C0456A" w:rsidRPr="003B1AD8">
        <w:rPr>
          <w:rFonts w:ascii="Segoe UI" w:hAnsi="Segoe UI" w:cs="Segoe UI"/>
          <w:b/>
          <w:bCs/>
          <w:sz w:val="24"/>
          <w:szCs w:val="24"/>
          <w:lang w:val="en-US" w:eastAsia="ru-RU"/>
          <w:rPrChange w:id="900" w:author="Chris Read" w:date="2020-08-31T10:13:00Z">
            <w:rPr>
              <w:lang w:val="en-US" w:eastAsia="ru-RU"/>
            </w:rPr>
          </w:rPrChange>
        </w:rPr>
        <w:t>902010100</w:t>
      </w:r>
      <w:ins w:id="901" w:author="Chris Read" w:date="2020-08-27T19:15:00Z">
        <w:r w:rsidRPr="00CB771E">
          <w:rPr>
            <w:rFonts w:ascii="Segoe UI" w:hAnsi="Segoe UI" w:cs="Segoe UI"/>
            <w:sz w:val="24"/>
            <w:szCs w:val="24"/>
            <w:lang w:val="en-US" w:eastAsia="ru-RU"/>
          </w:rPr>
          <w:t>,</w:t>
        </w:r>
      </w:ins>
      <w:ins w:id="902" w:author="Kristin Fender" w:date="2020-08-06T10:17:00Z">
        <w:r w:rsidR="005B29D7" w:rsidRPr="003B1AD8">
          <w:rPr>
            <w:rFonts w:ascii="Segoe UI" w:hAnsi="Segoe UI" w:cs="Segoe UI"/>
            <w:sz w:val="24"/>
            <w:szCs w:val="24"/>
            <w:lang w:val="en-US" w:eastAsia="ru-RU"/>
            <w:rPrChange w:id="903" w:author="Chris Read" w:date="2020-08-31T10:13:00Z">
              <w:rPr>
                <w:lang w:val="en-US" w:eastAsia="ru-RU"/>
              </w:rPr>
            </w:rPrChange>
          </w:rPr>
          <w:t xml:space="preserve"> and </w:t>
        </w:r>
      </w:ins>
      <w:ins w:id="904" w:author="Chris Read" w:date="2020-08-27T19:15:00Z">
        <w:r w:rsidRPr="00CB771E">
          <w:rPr>
            <w:rFonts w:ascii="Segoe UI" w:hAnsi="Segoe UI" w:cs="Segoe UI"/>
            <w:sz w:val="24"/>
            <w:szCs w:val="24"/>
            <w:lang w:val="en-US" w:eastAsia="ru-RU"/>
          </w:rPr>
          <w:t xml:space="preserve">then, </w:t>
        </w:r>
      </w:ins>
      <w:ins w:id="905" w:author="Kristin Fender" w:date="2020-08-06T10:17:00Z">
        <w:r w:rsidR="005B29D7" w:rsidRPr="003B1AD8">
          <w:rPr>
            <w:rFonts w:ascii="Segoe UI" w:hAnsi="Segoe UI" w:cs="Segoe UI"/>
            <w:sz w:val="24"/>
            <w:szCs w:val="24"/>
            <w:lang w:val="en-US" w:eastAsia="ru-RU"/>
            <w:rPrChange w:id="906" w:author="Chris Read" w:date="2020-08-31T10:13:00Z">
              <w:rPr>
                <w:lang w:val="en-US" w:eastAsia="ru-RU"/>
              </w:rPr>
            </w:rPrChange>
          </w:rPr>
          <w:t xml:space="preserve">on </w:t>
        </w:r>
      </w:ins>
    </w:p>
    <w:p w14:paraId="31196C73" w14:textId="754B2763" w:rsidR="00C0456A" w:rsidRPr="003B1AD8" w:rsidRDefault="00C0456A">
      <w:pPr>
        <w:pStyle w:val="ListParagraph"/>
        <w:numPr>
          <w:ilvl w:val="0"/>
          <w:numId w:val="47"/>
        </w:numPr>
        <w:rPr>
          <w:lang w:val="en-US" w:eastAsia="ru-RU"/>
        </w:rPr>
        <w:pPrChange w:id="907" w:author="Chris Read" w:date="2020-08-27T19:14:00Z">
          <w:pPr>
            <w:pStyle w:val="ListParagraph"/>
            <w:numPr>
              <w:numId w:val="45"/>
            </w:numPr>
            <w:ind w:hanging="360"/>
          </w:pPr>
        </w:pPrChange>
      </w:pPr>
      <w:del w:id="908" w:author="Kristin Fender" w:date="2020-08-06T10:17:00Z">
        <w:r w:rsidRPr="00CB771E" w:rsidDel="005B29D7">
          <w:rPr>
            <w:lang w:val="en-US" w:eastAsia="ru-RU"/>
          </w:rPr>
          <w:delText xml:space="preserve">On </w:delText>
        </w:r>
      </w:del>
      <w:r w:rsidRPr="00CB771E">
        <w:rPr>
          <w:lang w:val="en-US" w:eastAsia="ru-RU"/>
        </w:rPr>
        <w:t xml:space="preserve">the </w:t>
      </w:r>
      <w:r w:rsidRPr="0041340D">
        <w:rPr>
          <w:b/>
          <w:bCs/>
          <w:lang w:val="en-US" w:eastAsia="ru-RU"/>
        </w:rPr>
        <w:t>Lines</w:t>
      </w:r>
      <w:r w:rsidRPr="003B1AD8">
        <w:rPr>
          <w:lang w:val="en-US" w:eastAsia="ru-RU"/>
        </w:rPr>
        <w:t xml:space="preserve"> </w:t>
      </w:r>
      <w:proofErr w:type="spellStart"/>
      <w:r w:rsidRPr="003B1AD8">
        <w:rPr>
          <w:lang w:val="en-US" w:eastAsia="ru-RU"/>
        </w:rPr>
        <w:t>FastTab</w:t>
      </w:r>
      <w:proofErr w:type="spellEnd"/>
      <w:r w:rsidRPr="003B1AD8">
        <w:rPr>
          <w:lang w:val="en-US" w:eastAsia="ru-RU"/>
        </w:rPr>
        <w:t>, create the following lines</w:t>
      </w:r>
      <w:ins w:id="909" w:author="Chris Read" w:date="2020-08-27T14:41:00Z">
        <w:r w:rsidR="00283FCE" w:rsidRPr="003B1AD8">
          <w:rPr>
            <w:lang w:val="en-US" w:eastAsia="ru-RU"/>
          </w:rPr>
          <w:t>.</w:t>
        </w:r>
      </w:ins>
      <w:del w:id="910" w:author="Chris Read" w:date="2020-08-27T14:41:00Z">
        <w:r w:rsidRPr="003B1AD8" w:rsidDel="00283FCE">
          <w:rPr>
            <w:lang w:val="en-US" w:eastAsia="ru-RU"/>
          </w:rPr>
          <w:delText>: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66"/>
        <w:gridCol w:w="1348"/>
        <w:gridCol w:w="1276"/>
        <w:gridCol w:w="1842"/>
        <w:gridCol w:w="1560"/>
      </w:tblGrid>
      <w:tr w:rsidR="00F02F61" w:rsidRPr="003B1AD8" w14:paraId="797882BB" w14:textId="17C5B85F" w:rsidTr="00081CAD">
        <w:trPr>
          <w:tblHeader/>
        </w:trPr>
        <w:tc>
          <w:tcPr>
            <w:tcW w:w="17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70AB22D0" w14:textId="3C12E9EE" w:rsidR="00F02F61" w:rsidRPr="003B1AD8" w:rsidRDefault="00F02F61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Line number</w:t>
            </w:r>
          </w:p>
        </w:tc>
        <w:tc>
          <w:tcPr>
            <w:tcW w:w="13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70637C65" w14:textId="3728E462" w:rsidR="00F02F61" w:rsidRPr="003B1AD8" w:rsidRDefault="00F02F61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33A83231" w14:textId="26026A2A" w:rsidR="00F02F61" w:rsidRPr="003B1AD8" w:rsidRDefault="00F02F61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Line type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569A533F" w14:textId="17F01531" w:rsidR="00F02F61" w:rsidRPr="003B1AD8" w:rsidRDefault="00F02F61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Period types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173ED5B4" w14:textId="538D34DB" w:rsidR="00F02F61" w:rsidRPr="003B1AD8" w:rsidRDefault="00F02F61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66EF4" w:rsidRPr="003B1AD8" w14:paraId="01C77A2B" w14:textId="63B920A5" w:rsidTr="00081CAD">
        <w:tc>
          <w:tcPr>
            <w:tcW w:w="176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1F3C40E3" w14:textId="5CBCA20B" w:rsidR="00F02F61" w:rsidRPr="00CB771E" w:rsidRDefault="00F02F61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48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65920F2B" w14:textId="45AF9D5B" w:rsidR="00F02F61" w:rsidRPr="003B1AD8" w:rsidRDefault="00F02F61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2F5CC222" w14:textId="57668E1B" w:rsidR="00F02F61" w:rsidRPr="003B1AD8" w:rsidRDefault="00F02F61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14906034" w14:textId="1D1DD98E" w:rsidR="00F02F61" w:rsidRPr="003B1AD8" w:rsidRDefault="00F02F61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No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502653D9" w14:textId="77777777" w:rsidR="00F02F61" w:rsidRPr="003B1AD8" w:rsidRDefault="00F02F61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</w:p>
        </w:tc>
      </w:tr>
      <w:tr w:rsidR="00066EF4" w:rsidRPr="003B1AD8" w14:paraId="0570E240" w14:textId="50CE954A" w:rsidTr="00081CAD">
        <w:tc>
          <w:tcPr>
            <w:tcW w:w="1766" w:type="dxa"/>
            <w:tcBorders>
              <w:top w:val="single" w:sz="4" w:space="0" w:color="4472C4" w:themeColor="accent1"/>
            </w:tcBorders>
          </w:tcPr>
          <w:p w14:paraId="7520D1E4" w14:textId="56A46FE4" w:rsidR="00F02F61" w:rsidRPr="00CB771E" w:rsidRDefault="00F02F61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348" w:type="dxa"/>
            <w:tcBorders>
              <w:top w:val="single" w:sz="4" w:space="0" w:color="4472C4" w:themeColor="accent1"/>
            </w:tcBorders>
          </w:tcPr>
          <w:p w14:paraId="0721102B" w14:textId="7D6551F8" w:rsidR="00F02F61" w:rsidRPr="003B1AD8" w:rsidRDefault="00F02F61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*</w:t>
            </w:r>
          </w:p>
        </w:tc>
        <w:tc>
          <w:tcPr>
            <w:tcW w:w="1276" w:type="dxa"/>
            <w:tcBorders>
              <w:top w:val="single" w:sz="4" w:space="0" w:color="4472C4" w:themeColor="accent1"/>
            </w:tcBorders>
          </w:tcPr>
          <w:p w14:paraId="1A75EA4F" w14:textId="6A0675D4" w:rsidR="00F02F61" w:rsidRPr="003B1AD8" w:rsidRDefault="00F02F61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42" w:type="dxa"/>
            <w:tcBorders>
              <w:top w:val="single" w:sz="4" w:space="0" w:color="4472C4" w:themeColor="accent1"/>
            </w:tcBorders>
          </w:tcPr>
          <w:p w14:paraId="38AAA461" w14:textId="5221FB62" w:rsidR="00F02F61" w:rsidRPr="003B1AD8" w:rsidRDefault="00F02F61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No</w:t>
            </w:r>
          </w:p>
        </w:tc>
        <w:tc>
          <w:tcPr>
            <w:tcW w:w="1560" w:type="dxa"/>
            <w:tcBorders>
              <w:top w:val="single" w:sz="4" w:space="0" w:color="4472C4" w:themeColor="accent1"/>
            </w:tcBorders>
          </w:tcPr>
          <w:p w14:paraId="20421EE9" w14:textId="5B307F79" w:rsidR="00F02F61" w:rsidRPr="003B1AD8" w:rsidRDefault="00F02F61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Data output</w:t>
            </w:r>
          </w:p>
        </w:tc>
      </w:tr>
    </w:tbl>
    <w:p w14:paraId="125694FE" w14:textId="77777777" w:rsidR="0060621B" w:rsidRDefault="0060621B" w:rsidP="0060621B">
      <w:pPr>
        <w:pStyle w:val="ListParagraph"/>
        <w:ind w:left="360"/>
        <w:rPr>
          <w:ins w:id="911" w:author="Anastasia Yashenina" w:date="2020-11-05T18:01:00Z"/>
          <w:rFonts w:ascii="Segoe UI" w:hAnsi="Segoe UI" w:cs="Segoe UI"/>
          <w:sz w:val="24"/>
          <w:szCs w:val="24"/>
          <w:lang w:val="en-US" w:eastAsia="ru-RU"/>
        </w:rPr>
        <w:pPrChange w:id="912" w:author="Anastasia Yashenina" w:date="2020-11-05T18:01:00Z">
          <w:pPr>
            <w:pStyle w:val="ListParagraph"/>
            <w:numPr>
              <w:numId w:val="47"/>
            </w:numPr>
            <w:ind w:left="360" w:hanging="360"/>
          </w:pPr>
        </w:pPrChange>
      </w:pPr>
    </w:p>
    <w:p w14:paraId="2F1BEAEC" w14:textId="12DBB90B" w:rsidR="005B29D7" w:rsidRPr="003B1AD8" w:rsidRDefault="00DC6C77" w:rsidP="001B7DA2">
      <w:pPr>
        <w:pStyle w:val="ListParagraph"/>
        <w:numPr>
          <w:ilvl w:val="0"/>
          <w:numId w:val="47"/>
        </w:numPr>
        <w:rPr>
          <w:ins w:id="913" w:author="Kristin Fender" w:date="2020-08-06T10:17:00Z"/>
          <w:rFonts w:ascii="Segoe UI" w:hAnsi="Segoe UI" w:cs="Segoe UI"/>
          <w:sz w:val="24"/>
          <w:szCs w:val="24"/>
          <w:lang w:val="en-US" w:eastAsia="ru-RU"/>
        </w:rPr>
      </w:pPr>
      <w:r w:rsidRPr="00CB771E">
        <w:rPr>
          <w:rFonts w:ascii="Segoe UI" w:hAnsi="Segoe UI" w:cs="Segoe UI"/>
          <w:sz w:val="24"/>
          <w:szCs w:val="24"/>
          <w:lang w:val="en-US" w:eastAsia="ru-RU"/>
        </w:rPr>
        <w:t xml:space="preserve">Go to </w:t>
      </w:r>
      <w:r w:rsidRPr="00CB771E">
        <w:rPr>
          <w:rFonts w:ascii="Segoe UI" w:hAnsi="Segoe UI" w:cs="Segoe UI"/>
          <w:b/>
          <w:bCs/>
          <w:sz w:val="24"/>
          <w:szCs w:val="24"/>
          <w:lang w:val="en-US" w:eastAsia="ru-RU"/>
        </w:rPr>
        <w:t>Accounts payable &gt; Invoices &gt; Invoice journal</w:t>
      </w:r>
      <w:ins w:id="914" w:author="Chris Read" w:date="2020-08-27T19:16:00Z">
        <w:r w:rsidR="0032307B" w:rsidRPr="0041340D">
          <w:rPr>
            <w:rFonts w:ascii="Segoe UI" w:hAnsi="Segoe UI" w:cs="Segoe UI"/>
            <w:sz w:val="24"/>
            <w:szCs w:val="24"/>
            <w:lang w:val="en-US" w:eastAsia="ru-RU"/>
          </w:rPr>
          <w:t>,</w:t>
        </w:r>
      </w:ins>
      <w:ins w:id="915" w:author="Kristin Fender" w:date="2020-08-06T10:17:00Z">
        <w:r w:rsidR="005B29D7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 and </w:t>
        </w:r>
      </w:ins>
      <w:del w:id="916" w:author="Kristin Fender" w:date="2020-08-06T10:17:00Z">
        <w:r w:rsidRPr="003B1AD8" w:rsidDel="005B29D7">
          <w:rPr>
            <w:rFonts w:ascii="Segoe UI" w:hAnsi="Segoe UI" w:cs="Segoe UI"/>
            <w:sz w:val="24"/>
            <w:szCs w:val="24"/>
            <w:lang w:val="en-US" w:eastAsia="ru-RU"/>
          </w:rPr>
          <w:delText>.</w:delText>
        </w:r>
      </w:del>
      <w:ins w:id="917" w:author="Kristin Fender" w:date="2020-08-06T10:17:00Z">
        <w:r w:rsidR="005B29D7" w:rsidRPr="003B1AD8">
          <w:rPr>
            <w:rFonts w:ascii="Segoe UI" w:hAnsi="Segoe UI" w:cs="Segoe UI"/>
            <w:sz w:val="24"/>
            <w:szCs w:val="24"/>
            <w:lang w:val="en-US" w:eastAsia="ru-RU"/>
          </w:rPr>
          <w:t>c</w:t>
        </w:r>
      </w:ins>
      <w:del w:id="918" w:author="Kristin Fender" w:date="2020-08-06T10:17:00Z">
        <w:r w:rsidR="00AF291C" w:rsidRPr="003B1AD8" w:rsidDel="005B29D7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C</w:delText>
        </w:r>
      </w:del>
      <w:r w:rsidR="00AF291C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reate a </w:t>
      </w:r>
      <w:del w:id="919" w:author="Chris Read" w:date="2020-08-27T19:16:00Z">
        <w:r w:rsidR="00AF291C" w:rsidRPr="003B1AD8" w:rsidDel="0032307B">
          <w:rPr>
            <w:rFonts w:ascii="Segoe UI" w:hAnsi="Segoe UI" w:cs="Segoe UI"/>
            <w:sz w:val="24"/>
            <w:szCs w:val="24"/>
            <w:lang w:val="en-US" w:eastAsia="ru-RU"/>
          </w:rPr>
          <w:delText xml:space="preserve">new </w:delText>
        </w:r>
      </w:del>
      <w:r w:rsidR="00AF291C" w:rsidRPr="003B1AD8">
        <w:rPr>
          <w:rFonts w:ascii="Segoe UI" w:hAnsi="Segoe UI" w:cs="Segoe UI"/>
          <w:sz w:val="24"/>
          <w:szCs w:val="24"/>
          <w:lang w:val="en-US" w:eastAsia="ru-RU"/>
        </w:rPr>
        <w:t>journal</w:t>
      </w:r>
      <w:ins w:id="920" w:author="Kristin Fender" w:date="2020-08-06T10:17:00Z">
        <w:r w:rsidR="005B29D7" w:rsidRPr="003B1AD8">
          <w:rPr>
            <w:rFonts w:ascii="Segoe UI" w:hAnsi="Segoe UI" w:cs="Segoe UI"/>
            <w:sz w:val="24"/>
            <w:szCs w:val="24"/>
            <w:lang w:val="en-US" w:eastAsia="ru-RU"/>
          </w:rPr>
          <w:t>.</w:t>
        </w:r>
      </w:ins>
    </w:p>
    <w:p w14:paraId="261E973C" w14:textId="4AE07F83" w:rsidR="00070786" w:rsidRPr="003B1AD8" w:rsidRDefault="00AF291C" w:rsidP="001B7DA2">
      <w:pPr>
        <w:pStyle w:val="ListParagraph"/>
        <w:numPr>
          <w:ilvl w:val="0"/>
          <w:numId w:val="47"/>
        </w:numPr>
        <w:rPr>
          <w:rFonts w:ascii="Segoe UI" w:hAnsi="Segoe UI" w:cs="Segoe UI"/>
          <w:sz w:val="24"/>
          <w:szCs w:val="24"/>
          <w:lang w:val="en-US" w:eastAsia="ru-RU"/>
        </w:rPr>
      </w:pPr>
      <w:del w:id="921" w:author="Kristin Fender" w:date="2020-08-06T10:17:00Z">
        <w:r w:rsidRPr="003B1AD8" w:rsidDel="005B29D7">
          <w:rPr>
            <w:rFonts w:ascii="Segoe UI" w:hAnsi="Segoe UI" w:cs="Segoe UI"/>
            <w:sz w:val="24"/>
            <w:szCs w:val="24"/>
            <w:lang w:val="en-US" w:eastAsia="ru-RU"/>
          </w:rPr>
          <w:delText xml:space="preserve">, </w:delText>
        </w:r>
      </w:del>
      <w:del w:id="922" w:author="Kristin Fender" w:date="2020-08-06T10:18:00Z">
        <w:r w:rsidRPr="003B1AD8" w:rsidDel="005B29D7">
          <w:rPr>
            <w:rFonts w:ascii="Segoe UI" w:hAnsi="Segoe UI" w:cs="Segoe UI"/>
            <w:sz w:val="24"/>
            <w:szCs w:val="24"/>
            <w:lang w:val="en-US" w:eastAsia="ru-RU"/>
          </w:rPr>
          <w:delText>and o</w:delText>
        </w:r>
      </w:del>
      <w:ins w:id="923" w:author="Kristin Fender" w:date="2020-08-06T10:18:00Z">
        <w:r w:rsidR="005B29D7" w:rsidRPr="003B1AD8">
          <w:rPr>
            <w:rFonts w:ascii="Segoe UI" w:hAnsi="Segoe UI" w:cs="Segoe UI"/>
            <w:sz w:val="24"/>
            <w:szCs w:val="24"/>
            <w:lang w:val="en-US" w:eastAsia="ru-RU"/>
          </w:rPr>
          <w:t>O</w:t>
        </w:r>
      </w:ins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n the Action </w:t>
      </w:r>
      <w:ins w:id="924" w:author="Kristin Fender" w:date="2020-08-06T10:18:00Z">
        <w:r w:rsidR="005B29D7" w:rsidRPr="003B1AD8">
          <w:rPr>
            <w:rFonts w:ascii="Segoe UI" w:hAnsi="Segoe UI" w:cs="Segoe UI"/>
            <w:sz w:val="24"/>
            <w:szCs w:val="24"/>
            <w:lang w:val="en-US" w:eastAsia="ru-RU"/>
          </w:rPr>
          <w:t>P</w:t>
        </w:r>
      </w:ins>
      <w:del w:id="925" w:author="Kristin Fender" w:date="2020-08-06T10:18:00Z">
        <w:r w:rsidRPr="003B1AD8" w:rsidDel="005B29D7">
          <w:rPr>
            <w:rFonts w:ascii="Segoe UI" w:hAnsi="Segoe UI" w:cs="Segoe UI"/>
            <w:sz w:val="24"/>
            <w:szCs w:val="24"/>
            <w:lang w:val="en-US" w:eastAsia="ru-RU"/>
          </w:rPr>
          <w:delText>p</w:delText>
        </w:r>
      </w:del>
      <w:r w:rsidRPr="003B1AD8">
        <w:rPr>
          <w:rFonts w:ascii="Segoe UI" w:hAnsi="Segoe UI" w:cs="Segoe UI"/>
          <w:sz w:val="24"/>
          <w:szCs w:val="24"/>
          <w:lang w:val="en-US" w:eastAsia="ru-RU"/>
        </w:rPr>
        <w:t xml:space="preserve">ane, select </w:t>
      </w:r>
      <w:r w:rsidRPr="003B1AD8">
        <w:rPr>
          <w:rFonts w:ascii="Segoe UI" w:hAnsi="Segoe UI" w:cs="Segoe UI"/>
          <w:b/>
          <w:bCs/>
          <w:sz w:val="24"/>
          <w:szCs w:val="24"/>
          <w:lang w:val="en-US" w:eastAsia="ru-RU"/>
        </w:rPr>
        <w:t>Lines</w:t>
      </w:r>
      <w:ins w:id="926" w:author="Kristin Fender" w:date="2020-08-06T10:18:00Z">
        <w:r w:rsidR="005B29D7" w:rsidRPr="003B1AD8">
          <w:rPr>
            <w:rFonts w:ascii="Segoe UI" w:hAnsi="Segoe UI" w:cs="Segoe UI"/>
            <w:sz w:val="24"/>
            <w:szCs w:val="24"/>
            <w:lang w:val="en-US" w:eastAsia="ru-RU"/>
          </w:rPr>
          <w:t xml:space="preserve">, </w:t>
        </w:r>
      </w:ins>
      <w:del w:id="927" w:author="Kristin Fender" w:date="2020-08-06T10:18:00Z">
        <w:r w:rsidRPr="003B1AD8" w:rsidDel="005B29D7">
          <w:rPr>
            <w:rFonts w:ascii="Segoe UI" w:hAnsi="Segoe UI" w:cs="Segoe UI"/>
            <w:sz w:val="24"/>
            <w:szCs w:val="24"/>
            <w:lang w:val="en-US" w:eastAsia="ru-RU"/>
          </w:rPr>
          <w:delText>.</w:delText>
        </w:r>
        <w:r w:rsidR="001F1685" w:rsidRPr="003B1AD8" w:rsidDel="005B29D7">
          <w:rPr>
            <w:rFonts w:ascii="Segoe UI" w:hAnsi="Segoe UI" w:cs="Segoe UI"/>
            <w:sz w:val="24"/>
            <w:szCs w:val="24"/>
            <w:lang w:val="en-US" w:eastAsia="ru-RU"/>
          </w:rPr>
          <w:delText xml:space="preserve"> </w:delText>
        </w:r>
      </w:del>
      <w:del w:id="928" w:author="Chris Read" w:date="2020-08-27T19:16:00Z">
        <w:r w:rsidR="001F1685" w:rsidRPr="003B1AD8" w:rsidDel="0032307B">
          <w:rPr>
            <w:rFonts w:ascii="Segoe UI" w:hAnsi="Segoe UI" w:cs="Segoe UI"/>
            <w:sz w:val="24"/>
            <w:szCs w:val="24"/>
            <w:lang w:val="en-US" w:eastAsia="ru-RU"/>
          </w:rPr>
          <w:delText>Fill in</w:delText>
        </w:r>
      </w:del>
      <w:ins w:id="929" w:author="Chris Read" w:date="2020-08-27T19:16:00Z">
        <w:r w:rsidR="0032307B" w:rsidRPr="003B1AD8">
          <w:rPr>
            <w:rFonts w:ascii="Segoe UI" w:hAnsi="Segoe UI" w:cs="Segoe UI"/>
            <w:sz w:val="24"/>
            <w:szCs w:val="24"/>
            <w:lang w:val="en-US" w:eastAsia="ru-RU"/>
          </w:rPr>
          <w:t>set</w:t>
        </w:r>
      </w:ins>
      <w:r w:rsidR="001F1685" w:rsidRPr="003B1AD8">
        <w:rPr>
          <w:rFonts w:ascii="Segoe UI" w:hAnsi="Segoe UI" w:cs="Segoe UI"/>
          <w:sz w:val="24"/>
          <w:szCs w:val="24"/>
          <w:lang w:val="en-US" w:eastAsia="ru-RU"/>
        </w:rPr>
        <w:t xml:space="preserve"> the following fields</w:t>
      </w:r>
      <w:ins w:id="930" w:author="Kristin Fender" w:date="2020-08-06T10:18:00Z">
        <w:r w:rsidR="005B29D7" w:rsidRPr="003B1AD8">
          <w:rPr>
            <w:rFonts w:ascii="Segoe UI" w:hAnsi="Segoe UI" w:cs="Segoe UI"/>
            <w:sz w:val="24"/>
            <w:szCs w:val="24"/>
            <w:lang w:val="en-US" w:eastAsia="ru-RU"/>
          </w:rPr>
          <w:t>, and then post the journal.</w:t>
        </w:r>
      </w:ins>
      <w:del w:id="931" w:author="Kristin Fender" w:date="2020-08-06T10:18:00Z">
        <w:r w:rsidR="001F1685" w:rsidRPr="003B1AD8" w:rsidDel="005B29D7">
          <w:rPr>
            <w:rFonts w:ascii="Segoe UI" w:hAnsi="Segoe UI" w:cs="Segoe UI"/>
            <w:sz w:val="24"/>
            <w:szCs w:val="24"/>
            <w:lang w:val="en-US" w:eastAsia="ru-RU"/>
          </w:rPr>
          <w:delText>: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6"/>
        <w:gridCol w:w="5386"/>
      </w:tblGrid>
      <w:tr w:rsidR="00FE554C" w:rsidRPr="003B1AD8" w14:paraId="5DCEADE5" w14:textId="77777777" w:rsidTr="00081CAD">
        <w:trPr>
          <w:tblHeader/>
        </w:trPr>
        <w:tc>
          <w:tcPr>
            <w:tcW w:w="3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89CC6BA" w14:textId="77777777" w:rsidR="00FE554C" w:rsidRPr="003B1AD8" w:rsidRDefault="00FE554C" w:rsidP="0050690C">
            <w:pPr>
              <w:pStyle w:val="a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5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1809B33" w14:textId="77777777" w:rsidR="00FE554C" w:rsidRPr="003B1AD8" w:rsidRDefault="00FE554C" w:rsidP="0050690C">
            <w:pPr>
              <w:pStyle w:val="a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Value</w:t>
            </w:r>
          </w:p>
        </w:tc>
      </w:tr>
      <w:tr w:rsidR="00FE554C" w:rsidRPr="003B1AD8" w14:paraId="7EEF1945" w14:textId="77777777" w:rsidTr="00081CAD">
        <w:tc>
          <w:tcPr>
            <w:tcW w:w="325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5CF21723" w14:textId="240B867B" w:rsidR="00FE554C" w:rsidRPr="003B1AD8" w:rsidRDefault="00FE554C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32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33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  <w:t>Date</w:t>
            </w:r>
          </w:p>
        </w:tc>
        <w:tc>
          <w:tcPr>
            <w:tcW w:w="538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4E6E7799" w14:textId="30D04113" w:rsidR="00FE554C" w:rsidRPr="00CB771E" w:rsidRDefault="00FE554C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1/1/2019</w:t>
            </w:r>
          </w:p>
        </w:tc>
      </w:tr>
      <w:tr w:rsidR="00FE554C" w:rsidRPr="003B1AD8" w14:paraId="07AF156D" w14:textId="77777777" w:rsidTr="00081CAD">
        <w:tc>
          <w:tcPr>
            <w:tcW w:w="325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35A97376" w14:textId="6889EFCA" w:rsidR="00FE554C" w:rsidRPr="003B1AD8" w:rsidRDefault="00FE554C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34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35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  <w:t>Account type</w:t>
            </w:r>
          </w:p>
        </w:tc>
        <w:tc>
          <w:tcPr>
            <w:tcW w:w="538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40BF5866" w14:textId="725DF2C7" w:rsidR="00FE554C" w:rsidRPr="00CB771E" w:rsidRDefault="00FE554C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Vendor</w:t>
            </w:r>
          </w:p>
        </w:tc>
      </w:tr>
      <w:tr w:rsidR="00FE554C" w:rsidRPr="003B1AD8" w14:paraId="3F97CB45" w14:textId="77777777" w:rsidTr="00081CAD">
        <w:tc>
          <w:tcPr>
            <w:tcW w:w="325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62D5BE4D" w14:textId="230730C0" w:rsidR="00FE554C" w:rsidRPr="003B1AD8" w:rsidRDefault="00FE554C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36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37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  <w:t>Account</w:t>
            </w:r>
          </w:p>
        </w:tc>
        <w:tc>
          <w:tcPr>
            <w:tcW w:w="538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3CF289A8" w14:textId="6663327B" w:rsidR="00FE554C" w:rsidRPr="00CB771E" w:rsidRDefault="00FE554C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RUMF-000002</w:t>
            </w:r>
          </w:p>
        </w:tc>
      </w:tr>
      <w:tr w:rsidR="00FE554C" w:rsidRPr="003B1AD8" w14:paraId="0DD4ED56" w14:textId="77777777" w:rsidTr="00081CAD">
        <w:tc>
          <w:tcPr>
            <w:tcW w:w="325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D5DFCB8" w14:textId="614C4BDB" w:rsidR="00FE554C" w:rsidRPr="003B1AD8" w:rsidRDefault="00FE554C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38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39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  <w:t>Invoice</w:t>
            </w:r>
          </w:p>
        </w:tc>
        <w:tc>
          <w:tcPr>
            <w:tcW w:w="538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9B4F2D6" w14:textId="4428BCD3" w:rsidR="00FE554C" w:rsidRPr="00CB771E" w:rsidRDefault="00FE554C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0007</w:t>
            </w:r>
          </w:p>
        </w:tc>
      </w:tr>
      <w:tr w:rsidR="00E0042E" w:rsidRPr="003B1AD8" w14:paraId="63BB18F4" w14:textId="77777777" w:rsidTr="00081CAD">
        <w:tc>
          <w:tcPr>
            <w:tcW w:w="325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476BB6F" w14:textId="1A656174" w:rsidR="00E0042E" w:rsidRPr="003B1AD8" w:rsidRDefault="00E0042E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40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41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  <w:t>Description</w:t>
            </w:r>
          </w:p>
        </w:tc>
        <w:tc>
          <w:tcPr>
            <w:tcW w:w="538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A016CE3" w14:textId="00D592A7" w:rsidR="00E0042E" w:rsidRPr="003B1AD8" w:rsidRDefault="0045387F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42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«</w:t>
            </w:r>
            <w:proofErr w:type="spellStart"/>
            <w:r w:rsidR="00E0042E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43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Расходы</w:t>
            </w:r>
            <w:proofErr w:type="spellEnd"/>
            <w:r w:rsidR="00E0042E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44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 xml:space="preserve"> </w:t>
            </w:r>
            <w:proofErr w:type="spellStart"/>
            <w:r w:rsidR="00E0042E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45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перечисление</w:t>
            </w:r>
            <w:proofErr w:type="spellEnd"/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46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»</w:t>
            </w: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 xml:space="preserve"> (</w:t>
            </w:r>
            <w:r w:rsidR="00353ACB"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ENU: «</w:t>
            </w:r>
            <w:r w:rsidRPr="0041340D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Expenses transfer</w:t>
            </w:r>
            <w:r w:rsidR="00353ACB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»</w:t>
            </w: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)</w:t>
            </w:r>
          </w:p>
        </w:tc>
      </w:tr>
      <w:tr w:rsidR="00FE554C" w:rsidRPr="003B1AD8" w14:paraId="7D801FC9" w14:textId="77777777" w:rsidTr="00081CAD">
        <w:tc>
          <w:tcPr>
            <w:tcW w:w="325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CA1BDCE" w14:textId="6C572F44" w:rsidR="00FE554C" w:rsidRPr="003B1AD8" w:rsidRDefault="00FE554C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47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48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  <w:t>Credit</w:t>
            </w:r>
          </w:p>
        </w:tc>
        <w:tc>
          <w:tcPr>
            <w:tcW w:w="538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3FB5F34" w14:textId="4C0B79A4" w:rsidR="00FE554C" w:rsidRPr="003B1AD8" w:rsidRDefault="00FE554C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</w:t>
            </w:r>
            <w:r w:rsidR="00764397"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0</w:t>
            </w:r>
            <w:r w:rsidRPr="0041340D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,000.00</w:t>
            </w:r>
          </w:p>
        </w:tc>
      </w:tr>
      <w:tr w:rsidR="00FE554C" w:rsidRPr="003B1AD8" w14:paraId="0E3FE4C3" w14:textId="77777777" w:rsidTr="00081CAD">
        <w:tc>
          <w:tcPr>
            <w:tcW w:w="3256" w:type="dxa"/>
            <w:tcBorders>
              <w:top w:val="single" w:sz="4" w:space="0" w:color="4472C4" w:themeColor="accent1"/>
            </w:tcBorders>
          </w:tcPr>
          <w:p w14:paraId="37505051" w14:textId="5F24D7F5" w:rsidR="00FE554C" w:rsidRPr="003B1AD8" w:rsidRDefault="00FE554C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49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950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>Currency</w:t>
            </w:r>
          </w:p>
        </w:tc>
        <w:tc>
          <w:tcPr>
            <w:tcW w:w="5386" w:type="dxa"/>
            <w:tcBorders>
              <w:top w:val="single" w:sz="4" w:space="0" w:color="4472C4" w:themeColor="accent1"/>
            </w:tcBorders>
          </w:tcPr>
          <w:p w14:paraId="1F25F54A" w14:textId="672E1322" w:rsidR="00FE554C" w:rsidRPr="00CB771E" w:rsidRDefault="00FE554C" w:rsidP="0050690C">
            <w:pPr>
              <w:pStyle w:val="TBodyText"/>
              <w:spacing w:after="0"/>
              <w:rPr>
                <w:rFonts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cs="Segoe UI"/>
                <w:bCs/>
                <w:iCs/>
                <w:sz w:val="24"/>
                <w:szCs w:val="24"/>
                <w:lang w:val="en-US"/>
              </w:rPr>
              <w:t>RUB</w:t>
            </w:r>
          </w:p>
        </w:tc>
      </w:tr>
      <w:tr w:rsidR="00FE554C" w:rsidRPr="003B1AD8" w14:paraId="3F2E4923" w14:textId="77777777" w:rsidTr="00081CAD">
        <w:tc>
          <w:tcPr>
            <w:tcW w:w="3256" w:type="dxa"/>
            <w:tcBorders>
              <w:top w:val="single" w:sz="4" w:space="0" w:color="4472C4" w:themeColor="accent1"/>
            </w:tcBorders>
          </w:tcPr>
          <w:p w14:paraId="4437CE41" w14:textId="0DE2A273" w:rsidR="00FE554C" w:rsidRPr="003B1AD8" w:rsidRDefault="00FE554C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51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952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>Offset account type</w:t>
            </w:r>
          </w:p>
        </w:tc>
        <w:tc>
          <w:tcPr>
            <w:tcW w:w="5386" w:type="dxa"/>
            <w:tcBorders>
              <w:top w:val="single" w:sz="4" w:space="0" w:color="4472C4" w:themeColor="accent1"/>
            </w:tcBorders>
          </w:tcPr>
          <w:p w14:paraId="2BF05D0B" w14:textId="1D29BC6B" w:rsidR="00FE554C" w:rsidRPr="00CB771E" w:rsidRDefault="00FE554C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Ledger</w:t>
            </w:r>
          </w:p>
        </w:tc>
      </w:tr>
      <w:tr w:rsidR="00FE554C" w:rsidRPr="003B1AD8" w14:paraId="588F18AA" w14:textId="77777777" w:rsidTr="00081CAD">
        <w:tc>
          <w:tcPr>
            <w:tcW w:w="3256" w:type="dxa"/>
            <w:tcBorders>
              <w:top w:val="single" w:sz="4" w:space="0" w:color="4472C4" w:themeColor="accent1"/>
            </w:tcBorders>
          </w:tcPr>
          <w:p w14:paraId="6DB88AE5" w14:textId="4CE0A3D6" w:rsidR="00FE554C" w:rsidRPr="003B1AD8" w:rsidRDefault="007713F2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53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954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>Offset account</w:t>
            </w:r>
          </w:p>
        </w:tc>
        <w:tc>
          <w:tcPr>
            <w:tcW w:w="5386" w:type="dxa"/>
            <w:tcBorders>
              <w:top w:val="single" w:sz="4" w:space="0" w:color="4472C4" w:themeColor="accent1"/>
            </w:tcBorders>
          </w:tcPr>
          <w:p w14:paraId="5BB56275" w14:textId="0662BF75" w:rsidR="00FE554C" w:rsidRPr="0041340D" w:rsidRDefault="00F639FA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97.120-902</w:t>
            </w:r>
            <w:r w:rsidR="00CD6C9D"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010100</w:t>
            </w:r>
          </w:p>
        </w:tc>
      </w:tr>
      <w:tr w:rsidR="00FE554C" w:rsidRPr="003B1AD8" w:rsidDel="00F45398" w14:paraId="415355F7" w14:textId="4C5F3C19" w:rsidTr="00081CAD">
        <w:trPr>
          <w:del w:id="955" w:author="Anastasia Yashenina" w:date="2020-11-05T17:56:00Z"/>
        </w:trPr>
        <w:tc>
          <w:tcPr>
            <w:tcW w:w="325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4B21CC2" w14:textId="3A537B96" w:rsidR="00FE554C" w:rsidRPr="003B1AD8" w:rsidDel="00F45398" w:rsidRDefault="00E0042E" w:rsidP="0050690C">
            <w:pPr>
              <w:pStyle w:val="a"/>
              <w:jc w:val="both"/>
              <w:rPr>
                <w:del w:id="956" w:author="Anastasia Yashenina" w:date="2020-11-05T17:56:00Z"/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957" w:author="Chris Read" w:date="2020-08-31T10:13:00Z">
                  <w:rPr>
                    <w:del w:id="958" w:author="Anastasia Yashenina" w:date="2020-11-05T17:56:00Z"/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del w:id="959" w:author="Anastasia Yashenina" w:date="2020-11-05T17:56:00Z">
              <w:r w:rsidRPr="003B1AD8" w:rsidDel="00F45398">
                <w:rPr>
                  <w:rFonts w:ascii="Segoe UI" w:hAnsi="Segoe UI" w:cs="Segoe UI"/>
                  <w:bCs/>
                  <w:sz w:val="24"/>
                  <w:szCs w:val="24"/>
                  <w:lang w:val="en-US"/>
                  <w:rPrChange w:id="960" w:author="Chris Read" w:date="2020-08-31T10:13:00Z">
                    <w:rPr>
                      <w:rFonts w:ascii="Segoe UI" w:hAnsi="Segoe UI" w:cs="Segoe UI"/>
                      <w:b/>
                      <w:sz w:val="24"/>
                      <w:szCs w:val="24"/>
                      <w:lang w:val="en-US"/>
                    </w:rPr>
                  </w:rPrChange>
                </w:rPr>
                <w:delText>Sales tax group</w:delText>
              </w:r>
            </w:del>
          </w:p>
        </w:tc>
        <w:tc>
          <w:tcPr>
            <w:tcW w:w="538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00600A3" w14:textId="5AE989FB" w:rsidR="00FE554C" w:rsidRPr="003B1AD8" w:rsidDel="00F45398" w:rsidRDefault="00FF65AA" w:rsidP="0050690C">
            <w:pPr>
              <w:pStyle w:val="a"/>
              <w:jc w:val="both"/>
              <w:rPr>
                <w:del w:id="961" w:author="Anastasia Yashenina" w:date="2020-11-05T17:56:00Z"/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del w:id="962" w:author="Anastasia Yashenina" w:date="2020-11-05T17:56:00Z">
              <w:r w:rsidRPr="003B1AD8" w:rsidDel="00F45398">
                <w:rPr>
                  <w:rFonts w:ascii="Segoe UI" w:hAnsi="Segoe UI" w:cs="Segoe UI"/>
                  <w:bCs/>
                  <w:iCs/>
                  <w:sz w:val="24"/>
                  <w:szCs w:val="24"/>
                  <w:lang w:val="en-US"/>
                  <w:rPrChange w:id="963" w:author="Chris Read" w:date="2020-08-31T10:13:00Z">
                    <w:rPr>
                      <w:rFonts w:ascii="Segoe UI" w:hAnsi="Segoe UI" w:cs="Segoe UI"/>
                      <w:bCs/>
                      <w:iCs/>
                      <w:noProof/>
                      <w:sz w:val="24"/>
                      <w:szCs w:val="24"/>
                    </w:rPr>
                  </w:rPrChange>
                </w:rPr>
                <w:delText>«</w:delText>
              </w:r>
              <w:r w:rsidR="00E145CC" w:rsidRPr="003B1AD8" w:rsidDel="00F45398">
                <w:rPr>
                  <w:rFonts w:ascii="Segoe UI" w:hAnsi="Segoe UI" w:cs="Segoe UI"/>
                  <w:bCs/>
                  <w:iCs/>
                  <w:sz w:val="24"/>
                  <w:szCs w:val="24"/>
                  <w:lang w:val="en-US"/>
                  <w:rPrChange w:id="964" w:author="Chris Read" w:date="2020-08-31T10:13:00Z">
                    <w:rPr>
                      <w:rFonts w:ascii="Segoe UI" w:hAnsi="Segoe UI" w:cs="Segoe UI"/>
                      <w:bCs/>
                      <w:iCs/>
                      <w:noProof/>
                      <w:sz w:val="24"/>
                      <w:szCs w:val="24"/>
                    </w:rPr>
                  </w:rPrChange>
                </w:rPr>
                <w:delText>НДСВычет</w:delText>
              </w:r>
              <w:r w:rsidRPr="003B1AD8" w:rsidDel="00F45398">
                <w:rPr>
                  <w:rFonts w:ascii="Segoe UI" w:hAnsi="Segoe UI" w:cs="Segoe UI"/>
                  <w:bCs/>
                  <w:iCs/>
                  <w:sz w:val="24"/>
                  <w:szCs w:val="24"/>
                  <w:lang w:val="en-US"/>
                  <w:rPrChange w:id="965" w:author="Chris Read" w:date="2020-08-31T10:13:00Z">
                    <w:rPr>
                      <w:rFonts w:ascii="Segoe UI" w:hAnsi="Segoe UI" w:cs="Segoe UI"/>
                      <w:bCs/>
                      <w:iCs/>
                      <w:noProof/>
                      <w:sz w:val="24"/>
                      <w:szCs w:val="24"/>
                    </w:rPr>
                  </w:rPrChange>
                </w:rPr>
                <w:delText>»</w:delText>
              </w:r>
              <w:r w:rsidRPr="00CB771E" w:rsidDel="00F45398">
                <w:rPr>
                  <w:rFonts w:ascii="Segoe UI" w:hAnsi="Segoe UI" w:cs="Segoe UI"/>
                  <w:bCs/>
                  <w:iCs/>
                  <w:sz w:val="24"/>
                  <w:szCs w:val="24"/>
                  <w:lang w:val="en-US"/>
                </w:rPr>
                <w:delText xml:space="preserve"> (</w:delText>
              </w:r>
              <w:r w:rsidR="00353ACB" w:rsidRPr="00CB771E" w:rsidDel="00F45398">
                <w:rPr>
                  <w:rFonts w:ascii="Segoe UI" w:hAnsi="Segoe UI" w:cs="Segoe UI"/>
                  <w:bCs/>
                  <w:iCs/>
                  <w:sz w:val="24"/>
                  <w:szCs w:val="24"/>
                  <w:lang w:val="en-US"/>
                </w:rPr>
                <w:delText>ENU: «</w:delText>
              </w:r>
              <w:r w:rsidRPr="0041340D" w:rsidDel="00F45398">
                <w:rPr>
                  <w:rFonts w:ascii="Segoe UI" w:hAnsi="Segoe UI" w:cs="Segoe UI"/>
                  <w:bCs/>
                  <w:iCs/>
                  <w:sz w:val="24"/>
                  <w:szCs w:val="24"/>
                  <w:lang w:val="en-US"/>
                </w:rPr>
                <w:delText>VATDeduction</w:delText>
              </w:r>
              <w:r w:rsidR="00353ACB" w:rsidRPr="003B1AD8" w:rsidDel="00F45398">
                <w:rPr>
                  <w:rFonts w:ascii="Segoe UI" w:hAnsi="Segoe UI" w:cs="Segoe UI"/>
                  <w:bCs/>
                  <w:iCs/>
                  <w:sz w:val="24"/>
                  <w:szCs w:val="24"/>
                  <w:lang w:val="en-US"/>
                </w:rPr>
                <w:delText>»</w:delText>
              </w:r>
              <w:r w:rsidRPr="003B1AD8" w:rsidDel="00F45398">
                <w:rPr>
                  <w:rFonts w:ascii="Segoe UI" w:hAnsi="Segoe UI" w:cs="Segoe UI"/>
                  <w:bCs/>
                  <w:iCs/>
                  <w:sz w:val="24"/>
                  <w:szCs w:val="24"/>
                  <w:lang w:val="en-US"/>
                </w:rPr>
                <w:delText>)</w:delText>
              </w:r>
            </w:del>
          </w:p>
        </w:tc>
      </w:tr>
      <w:tr w:rsidR="00D86CB1" w:rsidRPr="003B1AD8" w:rsidDel="00F45398" w14:paraId="5D16DE4B" w14:textId="78A4E531" w:rsidTr="00081CAD">
        <w:trPr>
          <w:del w:id="966" w:author="Anastasia Yashenina" w:date="2020-11-05T17:56:00Z"/>
        </w:trPr>
        <w:tc>
          <w:tcPr>
            <w:tcW w:w="3256" w:type="dxa"/>
            <w:tcBorders>
              <w:top w:val="single" w:sz="4" w:space="0" w:color="4472C4" w:themeColor="accent1"/>
            </w:tcBorders>
          </w:tcPr>
          <w:p w14:paraId="731AEA34" w14:textId="7F2C6811" w:rsidR="00D86CB1" w:rsidRPr="003B1AD8" w:rsidDel="00F45398" w:rsidRDefault="00D86CB1" w:rsidP="0050690C">
            <w:pPr>
              <w:pStyle w:val="a"/>
              <w:jc w:val="both"/>
              <w:rPr>
                <w:del w:id="967" w:author="Anastasia Yashenina" w:date="2020-11-05T17:56:00Z"/>
                <w:rFonts w:ascii="Segoe UI" w:hAnsi="Segoe UI" w:cs="Segoe UI"/>
                <w:bCs/>
                <w:sz w:val="24"/>
                <w:szCs w:val="24"/>
                <w:lang w:val="en-US"/>
                <w:rPrChange w:id="968" w:author="Chris Read" w:date="2020-08-31T10:13:00Z">
                  <w:rPr>
                    <w:del w:id="969" w:author="Anastasia Yashenina" w:date="2020-11-05T17:56:00Z"/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</w:pPr>
            <w:del w:id="970" w:author="Anastasia Yashenina" w:date="2020-11-05T17:56:00Z">
              <w:r w:rsidRPr="003B1AD8" w:rsidDel="00F45398">
                <w:rPr>
                  <w:rFonts w:ascii="Segoe UI" w:hAnsi="Segoe UI" w:cs="Segoe UI"/>
                  <w:bCs/>
                  <w:sz w:val="24"/>
                  <w:szCs w:val="24"/>
                  <w:lang w:val="en-US"/>
                  <w:rPrChange w:id="971" w:author="Chris Read" w:date="2020-08-31T10:13:00Z">
                    <w:rPr>
                      <w:rFonts w:ascii="Segoe UI" w:hAnsi="Segoe UI" w:cs="Segoe UI"/>
                      <w:b/>
                      <w:sz w:val="24"/>
                      <w:szCs w:val="24"/>
                      <w:lang w:val="en-US"/>
                    </w:rPr>
                  </w:rPrChange>
                </w:rPr>
                <w:delText xml:space="preserve">Item sales tax </w:delText>
              </w:r>
              <w:commentRangeStart w:id="972"/>
              <w:r w:rsidRPr="003B1AD8" w:rsidDel="00F45398">
                <w:rPr>
                  <w:rFonts w:ascii="Segoe UI" w:hAnsi="Segoe UI" w:cs="Segoe UI"/>
                  <w:bCs/>
                  <w:sz w:val="24"/>
                  <w:szCs w:val="24"/>
                  <w:lang w:val="en-US"/>
                  <w:rPrChange w:id="973" w:author="Chris Read" w:date="2020-08-31T10:13:00Z">
                    <w:rPr>
                      <w:rFonts w:ascii="Segoe UI" w:hAnsi="Segoe UI" w:cs="Segoe UI"/>
                      <w:b/>
                      <w:sz w:val="24"/>
                      <w:szCs w:val="24"/>
                      <w:lang w:val="en-US"/>
                    </w:rPr>
                  </w:rPrChange>
                </w:rPr>
                <w:delText>group</w:delText>
              </w:r>
              <w:commentRangeEnd w:id="972"/>
              <w:r w:rsidR="00EC7264" w:rsidRPr="00CB771E" w:rsidDel="00F45398">
                <w:rPr>
                  <w:rStyle w:val="CommentReference"/>
                  <w:rFonts w:ascii="Calibri" w:eastAsia="Calibri" w:hAnsi="Calibri" w:cs="Times New Roman"/>
                  <w:lang w:val="en-US" w:eastAsia="ru-RU"/>
                </w:rPr>
                <w:commentReference w:id="972"/>
              </w:r>
            </w:del>
          </w:p>
        </w:tc>
        <w:tc>
          <w:tcPr>
            <w:tcW w:w="5386" w:type="dxa"/>
            <w:tcBorders>
              <w:top w:val="single" w:sz="4" w:space="0" w:color="4472C4" w:themeColor="accent1"/>
            </w:tcBorders>
          </w:tcPr>
          <w:p w14:paraId="6A97D016" w14:textId="65A150C8" w:rsidR="00D86CB1" w:rsidRPr="00CB771E" w:rsidDel="00F45398" w:rsidRDefault="00D86CB1" w:rsidP="0050690C">
            <w:pPr>
              <w:pStyle w:val="a"/>
              <w:jc w:val="both"/>
              <w:rPr>
                <w:del w:id="974" w:author="Anastasia Yashenina" w:date="2020-11-05T17:56:00Z"/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</w:p>
        </w:tc>
      </w:tr>
    </w:tbl>
    <w:p w14:paraId="39CC1B3F" w14:textId="694AE3DD" w:rsidR="00D55C0A" w:rsidDel="00B70E95" w:rsidRDefault="00D55C0A" w:rsidP="00B70E95">
      <w:pPr>
        <w:rPr>
          <w:del w:id="975" w:author="Kristin Fender" w:date="2020-08-06T10:18:00Z"/>
          <w:rFonts w:ascii="Segoe UI" w:hAnsi="Segoe UI" w:cs="Segoe UI"/>
          <w:sz w:val="24"/>
          <w:szCs w:val="24"/>
          <w:lang w:val="en-US"/>
        </w:rPr>
      </w:pPr>
    </w:p>
    <w:p w14:paraId="7914884C" w14:textId="77777777" w:rsidR="00B70E95" w:rsidRPr="00B70E95" w:rsidRDefault="00B70E95" w:rsidP="00B70E95">
      <w:pPr>
        <w:rPr>
          <w:ins w:id="976" w:author="Anastasia Yashenina" w:date="2020-11-05T17:55:00Z"/>
          <w:rFonts w:ascii="Segoe UI" w:hAnsi="Segoe UI" w:cs="Segoe UI"/>
          <w:sz w:val="24"/>
          <w:szCs w:val="24"/>
          <w:lang w:val="en-US"/>
          <w:rPrChange w:id="977" w:author="Anastasia Yashenina" w:date="2020-11-05T17:55:00Z">
            <w:rPr>
              <w:ins w:id="978" w:author="Anastasia Yashenina" w:date="2020-11-05T17:55:00Z"/>
              <w:lang w:val="en-US"/>
            </w:rPr>
          </w:rPrChange>
        </w:rPr>
        <w:pPrChange w:id="979" w:author="Anastasia Yashenina" w:date="2020-11-05T17:55:00Z">
          <w:pPr>
            <w:spacing w:after="0"/>
          </w:pPr>
        </w:pPrChange>
      </w:pPr>
    </w:p>
    <w:p w14:paraId="61691DDB" w14:textId="5310940B" w:rsidR="006D6EB3" w:rsidRPr="00B70E95" w:rsidDel="005B29D7" w:rsidRDefault="006D6EB3" w:rsidP="00B70E95">
      <w:pPr>
        <w:pStyle w:val="ListParagraph"/>
        <w:numPr>
          <w:ilvl w:val="0"/>
          <w:numId w:val="47"/>
        </w:numPr>
        <w:spacing w:after="0"/>
        <w:rPr>
          <w:del w:id="980" w:author="Kristin Fender" w:date="2020-08-06T10:18:00Z"/>
          <w:rFonts w:ascii="Segoe UI" w:hAnsi="Segoe UI" w:cs="Segoe UI"/>
          <w:sz w:val="24"/>
          <w:szCs w:val="24"/>
          <w:lang w:val="en-US"/>
          <w:rPrChange w:id="981" w:author="Anastasia Yashenina" w:date="2020-11-05T17:56:00Z">
            <w:rPr>
              <w:del w:id="982" w:author="Kristin Fender" w:date="2020-08-06T10:18:00Z"/>
              <w:lang w:val="en-US"/>
            </w:rPr>
          </w:rPrChange>
        </w:rPr>
        <w:pPrChange w:id="983" w:author="Anastasia Yashenina" w:date="2020-11-05T17:55:00Z">
          <w:pPr>
            <w:pStyle w:val="ListParagraph"/>
            <w:spacing w:after="0"/>
            <w:ind w:left="360"/>
          </w:pPr>
        </w:pPrChange>
      </w:pPr>
      <w:del w:id="984" w:author="Kristin Fender" w:date="2020-08-06T10:18:00Z">
        <w:r w:rsidRPr="00B70E95" w:rsidDel="005B29D7">
          <w:rPr>
            <w:rFonts w:ascii="Segoe UI" w:hAnsi="Segoe UI" w:cs="Segoe UI"/>
            <w:sz w:val="24"/>
            <w:szCs w:val="24"/>
            <w:lang w:val="en-US"/>
            <w:rPrChange w:id="985" w:author="Anastasia Yashenina" w:date="2020-11-05T17:56:00Z">
              <w:rPr>
                <w:lang w:val="en-US"/>
              </w:rPr>
            </w:rPrChange>
          </w:rPr>
          <w:delText>Post the journal.</w:delText>
        </w:r>
      </w:del>
    </w:p>
    <w:p w14:paraId="30624170" w14:textId="27BAF82D" w:rsidR="00353ACB" w:rsidRPr="00B70E95" w:rsidRDefault="0021407E" w:rsidP="00B70E95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4"/>
          <w:szCs w:val="24"/>
          <w:lang w:val="en-US"/>
          <w:rPrChange w:id="986" w:author="Anastasia Yashenina" w:date="2020-11-05T17:56:00Z">
            <w:rPr>
              <w:lang w:val="en-US"/>
            </w:rPr>
          </w:rPrChange>
        </w:rPr>
        <w:pPrChange w:id="987" w:author="Anastasia Yashenina" w:date="2020-11-05T17:55:00Z">
          <w:pPr>
            <w:pStyle w:val="ListParagraph"/>
            <w:numPr>
              <w:numId w:val="47"/>
            </w:numPr>
            <w:spacing w:after="0"/>
            <w:ind w:left="360" w:hanging="360"/>
          </w:pPr>
        </w:pPrChange>
      </w:pPr>
      <w:r w:rsidRPr="00B70E95">
        <w:rPr>
          <w:rFonts w:ascii="Segoe UI" w:hAnsi="Segoe UI" w:cs="Segoe UI"/>
          <w:sz w:val="24"/>
          <w:szCs w:val="24"/>
          <w:lang w:val="en-US"/>
          <w:rPrChange w:id="988" w:author="Anastasia Yashenina" w:date="2020-11-05T17:56:00Z">
            <w:rPr>
              <w:lang w:val="en-US"/>
            </w:rPr>
          </w:rPrChange>
        </w:rPr>
        <w:t xml:space="preserve">On the </w:t>
      </w:r>
      <w:r w:rsidRPr="00B70E95">
        <w:rPr>
          <w:rFonts w:ascii="Segoe UI" w:hAnsi="Segoe UI" w:cs="Segoe UI"/>
          <w:b/>
          <w:bCs/>
          <w:sz w:val="24"/>
          <w:szCs w:val="24"/>
          <w:lang w:val="en-US"/>
          <w:rPrChange w:id="989" w:author="Anastasia Yashenina" w:date="2020-11-05T17:56:00Z">
            <w:rPr>
              <w:b/>
              <w:bCs/>
              <w:lang w:val="en-US"/>
            </w:rPr>
          </w:rPrChange>
        </w:rPr>
        <w:t>Deferrals creating</w:t>
      </w:r>
      <w:r w:rsidRPr="00B70E95">
        <w:rPr>
          <w:rFonts w:ascii="Segoe UI" w:hAnsi="Segoe UI" w:cs="Segoe UI"/>
          <w:sz w:val="24"/>
          <w:szCs w:val="24"/>
          <w:lang w:val="en-US"/>
          <w:rPrChange w:id="990" w:author="Anastasia Yashenina" w:date="2020-11-05T17:56:00Z">
            <w:rPr>
              <w:lang w:val="en-US"/>
            </w:rPr>
          </w:rPrChange>
        </w:rPr>
        <w:t xml:space="preserve"> page, </w:t>
      </w:r>
      <w:r w:rsidR="00770434" w:rsidRPr="00B70E95">
        <w:rPr>
          <w:rFonts w:ascii="Segoe UI" w:hAnsi="Segoe UI" w:cs="Segoe UI"/>
          <w:sz w:val="24"/>
          <w:szCs w:val="24"/>
          <w:lang w:val="en-US"/>
          <w:rPrChange w:id="991" w:author="Anastasia Yashenina" w:date="2020-11-05T17:56:00Z">
            <w:rPr>
              <w:lang w:val="en-US"/>
            </w:rPr>
          </w:rPrChange>
        </w:rPr>
        <w:t>on the Action</w:t>
      </w:r>
      <w:ins w:id="992" w:author="Kristin Fender" w:date="2020-08-06T10:18:00Z">
        <w:r w:rsidR="005B29D7" w:rsidRPr="00B70E95">
          <w:rPr>
            <w:rFonts w:ascii="Segoe UI" w:hAnsi="Segoe UI" w:cs="Segoe UI"/>
            <w:sz w:val="24"/>
            <w:szCs w:val="24"/>
            <w:lang w:val="en-US"/>
            <w:rPrChange w:id="993" w:author="Anastasia Yashenina" w:date="2020-11-05T17:56:00Z">
              <w:rPr>
                <w:lang w:val="en-US"/>
              </w:rPr>
            </w:rPrChange>
          </w:rPr>
          <w:t xml:space="preserve"> </w:t>
        </w:r>
      </w:ins>
      <w:r w:rsidR="00770434" w:rsidRPr="00B70E95">
        <w:rPr>
          <w:rFonts w:ascii="Segoe UI" w:hAnsi="Segoe UI" w:cs="Segoe UI"/>
          <w:sz w:val="24"/>
          <w:szCs w:val="24"/>
          <w:lang w:val="en-US"/>
          <w:rPrChange w:id="994" w:author="Anastasia Yashenina" w:date="2020-11-05T17:56:00Z">
            <w:rPr>
              <w:lang w:val="en-US"/>
            </w:rPr>
          </w:rPrChange>
        </w:rPr>
        <w:t>Pane,</w:t>
      </w:r>
      <w:r w:rsidR="000E2101" w:rsidRPr="00B70E95">
        <w:rPr>
          <w:rFonts w:ascii="Segoe UI" w:hAnsi="Segoe UI" w:cs="Segoe UI"/>
          <w:sz w:val="24"/>
          <w:szCs w:val="24"/>
          <w:lang w:val="en-US"/>
          <w:rPrChange w:id="995" w:author="Anastasia Yashenina" w:date="2020-11-05T17:56:00Z">
            <w:rPr>
              <w:lang w:val="en-US"/>
            </w:rPr>
          </w:rPrChange>
        </w:rPr>
        <w:t xml:space="preserve"> select the </w:t>
      </w:r>
      <w:del w:id="996" w:author="Chris Read" w:date="2020-08-27T19:17:00Z">
        <w:r w:rsidR="000E2101" w:rsidRPr="00B70E95" w:rsidDel="007E66AD">
          <w:rPr>
            <w:rFonts w:ascii="Segoe UI" w:hAnsi="Segoe UI" w:cs="Segoe UI"/>
            <w:sz w:val="24"/>
            <w:szCs w:val="24"/>
            <w:lang w:val="en-US"/>
            <w:rPrChange w:id="997" w:author="Anastasia Yashenina" w:date="2020-11-05T17:56:00Z">
              <w:rPr>
                <w:lang w:val="en-US"/>
              </w:rPr>
            </w:rPrChange>
          </w:rPr>
          <w:delText xml:space="preserve">created </w:delText>
        </w:r>
      </w:del>
      <w:r w:rsidR="000E2101" w:rsidRPr="00B70E95">
        <w:rPr>
          <w:rFonts w:ascii="Segoe UI" w:hAnsi="Segoe UI" w:cs="Segoe UI"/>
          <w:sz w:val="24"/>
          <w:szCs w:val="24"/>
          <w:lang w:val="en-US"/>
          <w:rPrChange w:id="998" w:author="Anastasia Yashenina" w:date="2020-11-05T17:56:00Z">
            <w:rPr>
              <w:lang w:val="en-US"/>
            </w:rPr>
          </w:rPrChange>
        </w:rPr>
        <w:t>sequence of calculation</w:t>
      </w:r>
      <w:ins w:id="999" w:author="Chris Read" w:date="2020-08-27T19:17:00Z">
        <w:r w:rsidR="007E66AD" w:rsidRPr="00B70E95">
          <w:rPr>
            <w:rFonts w:ascii="Segoe UI" w:hAnsi="Segoe UI" w:cs="Segoe UI"/>
            <w:sz w:val="24"/>
            <w:szCs w:val="24"/>
            <w:lang w:val="en-US"/>
            <w:rPrChange w:id="1000" w:author="Anastasia Yashenina" w:date="2020-11-05T17:56:00Z">
              <w:rPr>
                <w:lang w:val="en-US"/>
              </w:rPr>
            </w:rPrChange>
          </w:rPr>
          <w:t xml:space="preserve"> that you created</w:t>
        </w:r>
      </w:ins>
      <w:r w:rsidR="000E2101" w:rsidRPr="00B70E95">
        <w:rPr>
          <w:rFonts w:ascii="Segoe UI" w:hAnsi="Segoe UI" w:cs="Segoe UI"/>
          <w:sz w:val="24"/>
          <w:szCs w:val="24"/>
          <w:lang w:val="en-US"/>
          <w:rPrChange w:id="1001" w:author="Anastasia Yashenina" w:date="2020-11-05T17:56:00Z">
            <w:rPr>
              <w:lang w:val="en-US"/>
            </w:rPr>
          </w:rPrChange>
        </w:rPr>
        <w:t xml:space="preserve">, </w:t>
      </w:r>
      <w:del w:id="1002" w:author="Kristin Fender" w:date="2020-08-06T10:18:00Z">
        <w:r w:rsidR="000E2101" w:rsidRPr="00B70E95" w:rsidDel="005B29D7">
          <w:rPr>
            <w:rFonts w:ascii="Segoe UI" w:hAnsi="Segoe UI" w:cs="Segoe UI"/>
            <w:sz w:val="24"/>
            <w:szCs w:val="24"/>
            <w:lang w:val="en-US"/>
            <w:rPrChange w:id="1003" w:author="Anastasia Yashenina" w:date="2020-11-05T17:56:00Z">
              <w:rPr>
                <w:lang w:val="en-US"/>
              </w:rPr>
            </w:rPrChange>
          </w:rPr>
          <w:delText xml:space="preserve">and </w:delText>
        </w:r>
      </w:del>
      <w:ins w:id="1004" w:author="Kristin Fender" w:date="2020-08-06T10:18:00Z">
        <w:r w:rsidR="005B29D7" w:rsidRPr="00B70E95">
          <w:rPr>
            <w:rFonts w:ascii="Segoe UI" w:hAnsi="Segoe UI" w:cs="Segoe UI"/>
            <w:sz w:val="24"/>
            <w:szCs w:val="24"/>
            <w:lang w:val="en-US"/>
            <w:rPrChange w:id="1005" w:author="Anastasia Yashenina" w:date="2020-11-05T17:56:00Z">
              <w:rPr>
                <w:lang w:val="en-US"/>
              </w:rPr>
            </w:rPrChange>
          </w:rPr>
          <w:t xml:space="preserve">and then </w:t>
        </w:r>
      </w:ins>
      <w:r w:rsidR="000E2101" w:rsidRPr="00B70E95">
        <w:rPr>
          <w:rFonts w:ascii="Segoe UI" w:hAnsi="Segoe UI" w:cs="Segoe UI"/>
          <w:sz w:val="24"/>
          <w:szCs w:val="24"/>
          <w:lang w:val="en-US"/>
          <w:rPrChange w:id="1006" w:author="Anastasia Yashenina" w:date="2020-11-05T17:56:00Z">
            <w:rPr>
              <w:lang w:val="en-US"/>
            </w:rPr>
          </w:rPrChange>
        </w:rPr>
        <w:t xml:space="preserve">select </w:t>
      </w:r>
      <w:r w:rsidR="000E2101" w:rsidRPr="00B70E95">
        <w:rPr>
          <w:rFonts w:ascii="Segoe UI" w:hAnsi="Segoe UI" w:cs="Segoe UI"/>
          <w:b/>
          <w:bCs/>
          <w:sz w:val="24"/>
          <w:szCs w:val="24"/>
          <w:lang w:val="en-US"/>
          <w:rPrChange w:id="1007" w:author="Anastasia Yashenina" w:date="2020-11-05T17:56:00Z">
            <w:rPr>
              <w:b/>
              <w:bCs/>
              <w:lang w:val="en-US"/>
            </w:rPr>
          </w:rPrChange>
        </w:rPr>
        <w:t>Calculate marked</w:t>
      </w:r>
      <w:r w:rsidR="000E2101" w:rsidRPr="00B70E95">
        <w:rPr>
          <w:rFonts w:ascii="Segoe UI" w:hAnsi="Segoe UI" w:cs="Segoe UI"/>
          <w:sz w:val="24"/>
          <w:szCs w:val="24"/>
          <w:lang w:val="en-US"/>
          <w:rPrChange w:id="1008" w:author="Anastasia Yashenina" w:date="2020-11-05T17:56:00Z">
            <w:rPr>
              <w:lang w:val="en-US"/>
            </w:rPr>
          </w:rPrChange>
        </w:rPr>
        <w:t>.</w:t>
      </w:r>
      <w:del w:id="1009" w:author="Chris Read" w:date="2020-08-27T14:41:00Z">
        <w:r w:rsidR="0035440A" w:rsidRPr="00B70E95" w:rsidDel="00A53794">
          <w:rPr>
            <w:rFonts w:ascii="Segoe UI" w:hAnsi="Segoe UI" w:cs="Segoe UI"/>
            <w:sz w:val="24"/>
            <w:szCs w:val="24"/>
            <w:lang w:val="en-US"/>
            <w:rPrChange w:id="1010" w:author="Anastasia Yashenina" w:date="2020-11-05T17:56:00Z">
              <w:rPr>
                <w:lang w:val="en-US"/>
              </w:rPr>
            </w:rPrChange>
          </w:rPr>
          <w:delText xml:space="preserve"> </w:delText>
        </w:r>
      </w:del>
    </w:p>
    <w:p w14:paraId="780BD0FB" w14:textId="79906B61" w:rsidR="000156F6" w:rsidRPr="003B1AD8" w:rsidRDefault="00353ACB" w:rsidP="001B7DA2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3B1AD8">
        <w:rPr>
          <w:rFonts w:ascii="Segoe UI" w:hAnsi="Segoe UI" w:cs="Segoe UI"/>
          <w:sz w:val="24"/>
          <w:szCs w:val="24"/>
          <w:lang w:val="en-US"/>
        </w:rPr>
        <w:t>O</w:t>
      </w:r>
      <w:r w:rsidR="0035440A" w:rsidRPr="003B1AD8">
        <w:rPr>
          <w:rFonts w:ascii="Segoe UI" w:hAnsi="Segoe UI" w:cs="Segoe UI"/>
          <w:sz w:val="24"/>
          <w:szCs w:val="24"/>
          <w:lang w:val="en-US"/>
        </w:rPr>
        <w:t xml:space="preserve">n the </w:t>
      </w:r>
      <w:r w:rsidR="0035440A" w:rsidRPr="003B1AD8">
        <w:rPr>
          <w:rFonts w:ascii="Segoe UI" w:hAnsi="Segoe UI" w:cs="Segoe UI"/>
          <w:b/>
          <w:bCs/>
          <w:sz w:val="24"/>
          <w:szCs w:val="24"/>
          <w:lang w:val="en-US"/>
        </w:rPr>
        <w:t>Parameters</w:t>
      </w:r>
      <w:r w:rsidR="0035440A" w:rsidRPr="003B1AD8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5440A" w:rsidRPr="003B1AD8">
        <w:rPr>
          <w:rFonts w:ascii="Segoe UI" w:hAnsi="Segoe UI" w:cs="Segoe UI"/>
          <w:sz w:val="24"/>
          <w:szCs w:val="24"/>
          <w:lang w:val="en-US"/>
        </w:rPr>
        <w:t>FastTab</w:t>
      </w:r>
      <w:proofErr w:type="spellEnd"/>
      <w:ins w:id="1011" w:author="Kristin Fender" w:date="2020-08-06T10:19:00Z">
        <w:r w:rsidR="005B29D7" w:rsidRPr="003B1AD8">
          <w:rPr>
            <w:rFonts w:ascii="Segoe UI" w:hAnsi="Segoe UI" w:cs="Segoe UI"/>
            <w:sz w:val="24"/>
            <w:szCs w:val="24"/>
            <w:lang w:val="en-US"/>
          </w:rPr>
          <w:t xml:space="preserve">, </w:t>
        </w:r>
        <w:del w:id="1012" w:author="Christopher Read" w:date="2020-08-30T23:44:00Z">
          <w:r w:rsidR="005B29D7" w:rsidRPr="003B1AD8" w:rsidDel="0099253C">
            <w:rPr>
              <w:rFonts w:ascii="Segoe UI" w:hAnsi="Segoe UI" w:cs="Segoe UI"/>
              <w:sz w:val="24"/>
              <w:szCs w:val="24"/>
              <w:lang w:val="en-US"/>
            </w:rPr>
            <w:delText>enter</w:delText>
          </w:r>
        </w:del>
      </w:ins>
      <w:ins w:id="1013" w:author="Christopher Read" w:date="2020-08-30T23:44:00Z">
        <w:r w:rsidR="0099253C" w:rsidRPr="003B1AD8">
          <w:rPr>
            <w:rFonts w:ascii="Segoe UI" w:hAnsi="Segoe UI" w:cs="Segoe UI"/>
            <w:sz w:val="24"/>
            <w:szCs w:val="24"/>
            <w:lang w:val="en-US"/>
          </w:rPr>
          <w:t>set</w:t>
        </w:r>
      </w:ins>
      <w:ins w:id="1014" w:author="Kristin Fender" w:date="2020-08-06T10:19:00Z">
        <w:r w:rsidR="005B29D7" w:rsidRPr="003B1AD8">
          <w:rPr>
            <w:rFonts w:ascii="Segoe UI" w:hAnsi="Segoe UI" w:cs="Segoe UI"/>
            <w:sz w:val="24"/>
            <w:szCs w:val="24"/>
            <w:lang w:val="en-US"/>
          </w:rPr>
          <w:t xml:space="preserve"> the following </w:t>
        </w:r>
        <w:del w:id="1015" w:author="Christopher Read" w:date="2020-08-30T23:44:00Z">
          <w:r w:rsidR="005B29D7" w:rsidRPr="003B1AD8" w:rsidDel="0099253C">
            <w:rPr>
              <w:rFonts w:ascii="Segoe UI" w:hAnsi="Segoe UI" w:cs="Segoe UI"/>
              <w:sz w:val="24"/>
              <w:szCs w:val="24"/>
              <w:lang w:val="en-US"/>
            </w:rPr>
            <w:delText>information</w:delText>
          </w:r>
        </w:del>
      </w:ins>
      <w:ins w:id="1016" w:author="Christopher Read" w:date="2020-08-30T23:44:00Z">
        <w:r w:rsidR="0099253C" w:rsidRPr="003B1AD8">
          <w:rPr>
            <w:rFonts w:ascii="Segoe UI" w:hAnsi="Segoe UI" w:cs="Segoe UI"/>
            <w:sz w:val="24"/>
            <w:szCs w:val="24"/>
            <w:lang w:val="en-US"/>
          </w:rPr>
          <w:t>fields</w:t>
        </w:r>
      </w:ins>
      <w:ins w:id="1017" w:author="Kristin Fender" w:date="2020-08-06T10:19:00Z">
        <w:r w:rsidR="005B29D7" w:rsidRPr="003B1AD8">
          <w:rPr>
            <w:rFonts w:ascii="Segoe UI" w:hAnsi="Segoe UI" w:cs="Segoe UI"/>
            <w:sz w:val="24"/>
            <w:szCs w:val="24"/>
            <w:lang w:val="en-US"/>
          </w:rPr>
          <w:t>:</w:t>
        </w:r>
        <w:del w:id="1018" w:author="Chris Read" w:date="2020-08-27T14:41:00Z">
          <w:r w:rsidR="005B29D7" w:rsidRPr="003B1AD8" w:rsidDel="00A53794">
            <w:rPr>
              <w:rFonts w:ascii="Segoe UI" w:hAnsi="Segoe UI" w:cs="Segoe UI"/>
              <w:sz w:val="24"/>
              <w:szCs w:val="24"/>
              <w:lang w:val="en-US"/>
            </w:rPr>
            <w:delText xml:space="preserve"> </w:delText>
          </w:r>
        </w:del>
      </w:ins>
      <w:del w:id="1019" w:author="Kristin Fender" w:date="2020-08-06T10:19:00Z">
        <w:r w:rsidR="0035440A" w:rsidRPr="003B1AD8" w:rsidDel="005B29D7">
          <w:rPr>
            <w:rFonts w:ascii="Segoe UI" w:hAnsi="Segoe UI" w:cs="Segoe UI"/>
            <w:sz w:val="24"/>
            <w:szCs w:val="24"/>
            <w:lang w:val="en-US"/>
          </w:rPr>
          <w:delText>:</w:delText>
        </w:r>
      </w:del>
    </w:p>
    <w:p w14:paraId="1D609155" w14:textId="0D22CAC7" w:rsidR="0035440A" w:rsidRPr="00CB771E" w:rsidRDefault="0035440A" w:rsidP="0035440A">
      <w:pPr>
        <w:pStyle w:val="ListParagraph"/>
        <w:numPr>
          <w:ilvl w:val="0"/>
          <w:numId w:val="46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3B1AD8">
        <w:rPr>
          <w:rFonts w:ascii="Segoe UI" w:hAnsi="Segoe UI" w:cs="Segoe UI"/>
          <w:sz w:val="24"/>
          <w:szCs w:val="24"/>
          <w:lang w:val="en-US"/>
        </w:rPr>
        <w:t xml:space="preserve">In the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</w:rPr>
        <w:t>Start date</w:t>
      </w:r>
      <w:r w:rsidRPr="003B1AD8">
        <w:rPr>
          <w:rFonts w:ascii="Segoe UI" w:hAnsi="Segoe UI" w:cs="Segoe UI"/>
          <w:sz w:val="24"/>
          <w:szCs w:val="24"/>
          <w:lang w:val="en-US"/>
        </w:rPr>
        <w:t xml:space="preserve"> field, </w:t>
      </w:r>
      <w:del w:id="1020" w:author="Kristin Fender" w:date="2020-08-06T10:19:00Z">
        <w:r w:rsidRPr="003B1AD8" w:rsidDel="005B29D7">
          <w:rPr>
            <w:rFonts w:ascii="Segoe UI" w:hAnsi="Segoe UI" w:cs="Segoe UI"/>
            <w:sz w:val="24"/>
            <w:szCs w:val="24"/>
            <w:lang w:val="en-US"/>
          </w:rPr>
          <w:delText xml:space="preserve">specify </w:delText>
        </w:r>
      </w:del>
      <w:ins w:id="1021" w:author="Kristin Fender" w:date="2020-08-06T10:19:00Z">
        <w:r w:rsidR="005B29D7" w:rsidRPr="003B1AD8">
          <w:rPr>
            <w:rFonts w:ascii="Segoe UI" w:hAnsi="Segoe UI" w:cs="Segoe UI"/>
            <w:sz w:val="24"/>
            <w:szCs w:val="24"/>
            <w:lang w:val="en-US"/>
          </w:rPr>
          <w:t xml:space="preserve">select </w:t>
        </w:r>
      </w:ins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1022" w:author="Chris Read" w:date="2020-08-31T10:13:00Z">
            <w:rPr>
              <w:rFonts w:ascii="Segoe UI" w:hAnsi="Segoe UI" w:cs="Segoe UI"/>
              <w:sz w:val="24"/>
              <w:szCs w:val="24"/>
              <w:lang w:val="en-US"/>
            </w:rPr>
          </w:rPrChange>
        </w:rPr>
        <w:t>1/1/2019</w:t>
      </w:r>
      <w:ins w:id="1023" w:author="Chris Read" w:date="2020-08-27T14:41:00Z">
        <w:r w:rsidR="00A53794" w:rsidRPr="00CB771E">
          <w:rPr>
            <w:rFonts w:ascii="Segoe UI" w:hAnsi="Segoe UI" w:cs="Segoe UI"/>
            <w:sz w:val="24"/>
            <w:szCs w:val="24"/>
            <w:lang w:val="en-US"/>
          </w:rPr>
          <w:t>.</w:t>
        </w:r>
      </w:ins>
    </w:p>
    <w:p w14:paraId="32436BEF" w14:textId="441C4F80" w:rsidR="0035440A" w:rsidRPr="00CB771E" w:rsidRDefault="0035440A" w:rsidP="0035440A">
      <w:pPr>
        <w:pStyle w:val="ListParagraph"/>
        <w:numPr>
          <w:ilvl w:val="0"/>
          <w:numId w:val="46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41340D">
        <w:rPr>
          <w:rFonts w:ascii="Segoe UI" w:hAnsi="Segoe UI" w:cs="Segoe UI"/>
          <w:sz w:val="24"/>
          <w:szCs w:val="24"/>
          <w:lang w:val="en-US"/>
        </w:rPr>
        <w:t xml:space="preserve">In the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</w:rPr>
        <w:t>End date</w:t>
      </w:r>
      <w:r w:rsidRPr="003B1AD8">
        <w:rPr>
          <w:rFonts w:ascii="Segoe UI" w:hAnsi="Segoe UI" w:cs="Segoe UI"/>
          <w:sz w:val="24"/>
          <w:szCs w:val="24"/>
          <w:lang w:val="en-US"/>
        </w:rPr>
        <w:t xml:space="preserve"> field, s</w:t>
      </w:r>
      <w:ins w:id="1024" w:author="Kristin Fender" w:date="2020-08-06T10:19:00Z">
        <w:r w:rsidR="005B29D7" w:rsidRPr="003B1AD8">
          <w:rPr>
            <w:rFonts w:ascii="Segoe UI" w:hAnsi="Segoe UI" w:cs="Segoe UI"/>
            <w:sz w:val="24"/>
            <w:szCs w:val="24"/>
            <w:lang w:val="en-US"/>
          </w:rPr>
          <w:t>elect</w:t>
        </w:r>
      </w:ins>
      <w:del w:id="1025" w:author="Kristin Fender" w:date="2020-08-06T10:19:00Z">
        <w:r w:rsidRPr="003B1AD8" w:rsidDel="005B29D7">
          <w:rPr>
            <w:rFonts w:ascii="Segoe UI" w:hAnsi="Segoe UI" w:cs="Segoe UI"/>
            <w:sz w:val="24"/>
            <w:szCs w:val="24"/>
            <w:lang w:val="en-US"/>
          </w:rPr>
          <w:delText>pecify</w:delText>
        </w:r>
      </w:del>
      <w:r w:rsidRPr="003B1AD8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1026" w:author="Chris Read" w:date="2020-08-31T10:13:00Z">
            <w:rPr>
              <w:rFonts w:ascii="Segoe UI" w:hAnsi="Segoe UI" w:cs="Segoe UI"/>
              <w:sz w:val="24"/>
              <w:szCs w:val="24"/>
              <w:lang w:val="en-US"/>
            </w:rPr>
          </w:rPrChange>
        </w:rPr>
        <w:t>1/31/2019</w:t>
      </w:r>
      <w:ins w:id="1027" w:author="Chris Read" w:date="2020-08-27T14:41:00Z">
        <w:r w:rsidR="00A53794" w:rsidRPr="00CB771E">
          <w:rPr>
            <w:rFonts w:ascii="Segoe UI" w:hAnsi="Segoe UI" w:cs="Segoe UI"/>
            <w:sz w:val="24"/>
            <w:szCs w:val="24"/>
            <w:lang w:val="en-US"/>
          </w:rPr>
          <w:t>.</w:t>
        </w:r>
      </w:ins>
    </w:p>
    <w:p w14:paraId="3936375F" w14:textId="7A5904DB" w:rsidR="00D26DA0" w:rsidRPr="003B1AD8" w:rsidRDefault="00D26DA0" w:rsidP="0035440A">
      <w:pPr>
        <w:pStyle w:val="ListParagraph"/>
        <w:numPr>
          <w:ilvl w:val="0"/>
          <w:numId w:val="46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3B1AD8">
        <w:rPr>
          <w:rFonts w:ascii="Segoe UI" w:hAnsi="Segoe UI" w:cs="Segoe UI"/>
          <w:sz w:val="24"/>
          <w:szCs w:val="24"/>
          <w:lang w:val="en-US"/>
        </w:rPr>
        <w:t xml:space="preserve">Set the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</w:rPr>
        <w:t>Preview</w:t>
      </w:r>
      <w:r w:rsidRPr="003B1AD8">
        <w:rPr>
          <w:rFonts w:ascii="Segoe UI" w:hAnsi="Segoe UI" w:cs="Segoe UI"/>
          <w:sz w:val="24"/>
          <w:szCs w:val="24"/>
          <w:lang w:val="en-US"/>
        </w:rPr>
        <w:t xml:space="preserve"> option to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</w:rPr>
        <w:t>Yes</w:t>
      </w:r>
      <w:ins w:id="1028" w:author="Chris Read" w:date="2020-08-27T14:41:00Z">
        <w:r w:rsidR="00A53794" w:rsidRPr="003B1AD8">
          <w:rPr>
            <w:rFonts w:ascii="Segoe UI" w:hAnsi="Segoe UI" w:cs="Segoe UI"/>
            <w:sz w:val="24"/>
            <w:szCs w:val="24"/>
            <w:lang w:val="en-US"/>
          </w:rPr>
          <w:t>.</w:t>
        </w:r>
      </w:ins>
    </w:p>
    <w:p w14:paraId="12EC9E9C" w14:textId="003D276B" w:rsidR="005B29D7" w:rsidRPr="00CB771E" w:rsidRDefault="00186E00" w:rsidP="005B29D7">
      <w:pPr>
        <w:pStyle w:val="ListParagraph"/>
        <w:numPr>
          <w:ilvl w:val="0"/>
          <w:numId w:val="47"/>
        </w:numPr>
        <w:spacing w:after="0"/>
        <w:rPr>
          <w:ins w:id="1029" w:author="Kristin Fender" w:date="2020-08-06T10:20:00Z"/>
          <w:rFonts w:ascii="Segoe UI" w:hAnsi="Segoe UI" w:cs="Segoe UI"/>
          <w:sz w:val="24"/>
          <w:szCs w:val="24"/>
          <w:lang w:val="en-US"/>
        </w:rPr>
      </w:pPr>
      <w:r w:rsidRPr="003B1AD8">
        <w:rPr>
          <w:rFonts w:ascii="Segoe UI" w:hAnsi="Segoe UI" w:cs="Segoe UI"/>
          <w:sz w:val="24"/>
          <w:szCs w:val="24"/>
          <w:lang w:val="en-US"/>
          <w:rPrChange w:id="1030" w:author="Chris Read" w:date="2020-08-31T10:13:00Z">
            <w:rPr>
              <w:lang w:val="en-US"/>
            </w:rPr>
          </w:rPrChange>
        </w:rPr>
        <w:t xml:space="preserve">Select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1031" w:author="Chris Read" w:date="2020-08-31T10:13:00Z">
            <w:rPr>
              <w:b/>
              <w:bCs/>
              <w:lang w:val="en-US"/>
            </w:rPr>
          </w:rPrChange>
        </w:rPr>
        <w:t>OK</w:t>
      </w:r>
      <w:del w:id="1032" w:author="Kristin Fender" w:date="2020-08-06T10:19:00Z">
        <w:r w:rsidRPr="003B1AD8" w:rsidDel="005B29D7">
          <w:rPr>
            <w:rFonts w:ascii="Segoe UI" w:hAnsi="Segoe UI" w:cs="Segoe UI"/>
            <w:sz w:val="24"/>
            <w:szCs w:val="24"/>
            <w:lang w:val="en-US"/>
            <w:rPrChange w:id="1033" w:author="Chris Read" w:date="2020-08-31T10:13:00Z">
              <w:rPr>
                <w:lang w:val="en-US"/>
              </w:rPr>
            </w:rPrChange>
          </w:rPr>
          <w:delText>.</w:delText>
        </w:r>
        <w:r w:rsidR="00080B8B" w:rsidRPr="003B1AD8" w:rsidDel="005B29D7">
          <w:rPr>
            <w:rFonts w:ascii="Segoe UI" w:hAnsi="Segoe UI" w:cs="Segoe UI"/>
            <w:sz w:val="24"/>
            <w:szCs w:val="24"/>
            <w:lang w:val="en-US"/>
            <w:rPrChange w:id="1034" w:author="Chris Read" w:date="2020-08-31T10:13:00Z">
              <w:rPr>
                <w:lang w:val="en-US"/>
              </w:rPr>
            </w:rPrChange>
          </w:rPr>
          <w:delText xml:space="preserve"> O</w:delText>
        </w:r>
      </w:del>
      <w:ins w:id="1035" w:author="Kristin Fender" w:date="2020-08-06T10:19:00Z">
        <w:r w:rsidR="005B29D7" w:rsidRPr="00CB771E">
          <w:rPr>
            <w:rFonts w:ascii="Segoe UI" w:hAnsi="Segoe UI" w:cs="Segoe UI"/>
            <w:sz w:val="24"/>
            <w:szCs w:val="24"/>
            <w:lang w:val="en-US"/>
          </w:rPr>
          <w:t xml:space="preserve">, and </w:t>
        </w:r>
      </w:ins>
      <w:ins w:id="1036" w:author="Chris Read" w:date="2020-08-27T19:18:00Z">
        <w:r w:rsidR="000F0CA8" w:rsidRPr="00CB771E">
          <w:rPr>
            <w:rFonts w:ascii="Segoe UI" w:hAnsi="Segoe UI" w:cs="Segoe UI"/>
            <w:sz w:val="24"/>
            <w:szCs w:val="24"/>
            <w:lang w:val="en-US"/>
          </w:rPr>
          <w:t xml:space="preserve">then, </w:t>
        </w:r>
      </w:ins>
      <w:ins w:id="1037" w:author="Kristin Fender" w:date="2020-08-06T10:19:00Z">
        <w:r w:rsidR="005B29D7" w:rsidRPr="0041340D">
          <w:rPr>
            <w:rFonts w:ascii="Segoe UI" w:hAnsi="Segoe UI" w:cs="Segoe UI"/>
            <w:sz w:val="24"/>
            <w:szCs w:val="24"/>
            <w:lang w:val="en-US"/>
          </w:rPr>
          <w:t>o</w:t>
        </w:r>
      </w:ins>
      <w:r w:rsidR="00080B8B" w:rsidRPr="003B1AD8">
        <w:rPr>
          <w:rFonts w:ascii="Segoe UI" w:hAnsi="Segoe UI" w:cs="Segoe UI"/>
          <w:sz w:val="24"/>
          <w:szCs w:val="24"/>
          <w:lang w:val="en-US"/>
          <w:rPrChange w:id="1038" w:author="Chris Read" w:date="2020-08-31T10:13:00Z">
            <w:rPr>
              <w:lang w:val="en-US"/>
            </w:rPr>
          </w:rPrChange>
        </w:rPr>
        <w:t xml:space="preserve">n the page that </w:t>
      </w:r>
      <w:del w:id="1039" w:author="Chris Read" w:date="2020-08-27T19:18:00Z">
        <w:r w:rsidR="00080B8B" w:rsidRPr="003B1AD8" w:rsidDel="000F0CA8">
          <w:rPr>
            <w:rFonts w:ascii="Segoe UI" w:hAnsi="Segoe UI" w:cs="Segoe UI"/>
            <w:sz w:val="24"/>
            <w:szCs w:val="24"/>
            <w:lang w:val="en-US"/>
            <w:rPrChange w:id="1040" w:author="Chris Read" w:date="2020-08-31T10:13:00Z">
              <w:rPr>
                <w:lang w:val="en-US"/>
              </w:rPr>
            </w:rPrChange>
          </w:rPr>
          <w:delText>opens</w:delText>
        </w:r>
      </w:del>
      <w:ins w:id="1041" w:author="Chris Read" w:date="2020-08-27T19:18:00Z">
        <w:r w:rsidR="000F0CA8" w:rsidRPr="00CB771E">
          <w:rPr>
            <w:rFonts w:ascii="Segoe UI" w:hAnsi="Segoe UI" w:cs="Segoe UI"/>
            <w:sz w:val="24"/>
            <w:szCs w:val="24"/>
            <w:lang w:val="en-US"/>
          </w:rPr>
          <w:t>appears</w:t>
        </w:r>
      </w:ins>
      <w:ins w:id="1042" w:author="Kristin Fender" w:date="2020-08-06T10:19:00Z">
        <w:r w:rsidR="005B29D7" w:rsidRPr="00CB771E">
          <w:rPr>
            <w:rFonts w:ascii="Segoe UI" w:hAnsi="Segoe UI" w:cs="Segoe UI"/>
            <w:sz w:val="24"/>
            <w:szCs w:val="24"/>
            <w:lang w:val="en-US"/>
          </w:rPr>
          <w:t>,</w:t>
        </w:r>
      </w:ins>
      <w:r w:rsidR="00080B8B" w:rsidRPr="003B1AD8">
        <w:rPr>
          <w:rFonts w:ascii="Segoe UI" w:hAnsi="Segoe UI" w:cs="Segoe UI"/>
          <w:sz w:val="24"/>
          <w:szCs w:val="24"/>
          <w:lang w:val="en-US"/>
          <w:rPrChange w:id="1043" w:author="Chris Read" w:date="2020-08-31T10:13:00Z">
            <w:rPr>
              <w:lang w:val="en-US"/>
            </w:rPr>
          </w:rPrChange>
        </w:rPr>
        <w:t xml:space="preserve"> </w:t>
      </w:r>
      <w:ins w:id="1044" w:author="Christopher Read" w:date="2020-08-30T23:26:00Z">
        <w:r w:rsidR="00FB58BE" w:rsidRPr="00CB771E">
          <w:rPr>
            <w:rFonts w:ascii="Segoe UI" w:hAnsi="Segoe UI" w:cs="Segoe UI"/>
            <w:sz w:val="24"/>
            <w:szCs w:val="24"/>
            <w:lang w:val="en-US"/>
          </w:rPr>
          <w:t xml:space="preserve">set </w:t>
        </w:r>
      </w:ins>
      <w:ins w:id="1045" w:author="Kristin Fender" w:date="2020-08-06T10:19:00Z">
        <w:r w:rsidR="005B29D7" w:rsidRPr="00CB771E">
          <w:rPr>
            <w:rFonts w:ascii="Segoe UI" w:hAnsi="Segoe UI" w:cs="Segoe UI"/>
            <w:sz w:val="24"/>
            <w:szCs w:val="24"/>
            <w:lang w:val="en-US"/>
          </w:rPr>
          <w:t xml:space="preserve">the </w:t>
        </w:r>
        <w:r w:rsidR="005B29D7" w:rsidRPr="0041340D">
          <w:rPr>
            <w:rFonts w:ascii="Segoe UI" w:hAnsi="Segoe UI" w:cs="Segoe UI"/>
            <w:b/>
            <w:bCs/>
            <w:sz w:val="24"/>
            <w:szCs w:val="24"/>
            <w:lang w:val="en-US"/>
          </w:rPr>
          <w:t>Name</w:t>
        </w:r>
        <w:r w:rsidR="005B29D7" w:rsidRPr="003B1AD8">
          <w:rPr>
            <w:rFonts w:ascii="Segoe UI" w:hAnsi="Segoe UI" w:cs="Segoe UI"/>
            <w:sz w:val="24"/>
            <w:szCs w:val="24"/>
            <w:lang w:val="en-US"/>
            <w:rPrChange w:id="1046" w:author="Chris Read" w:date="2020-08-31T10:13:00Z">
              <w:rPr>
                <w:rFonts w:ascii="Segoe UI" w:hAnsi="Segoe UI" w:cs="Segoe UI"/>
                <w:b/>
                <w:bCs/>
                <w:sz w:val="24"/>
                <w:szCs w:val="24"/>
                <w:lang w:val="en-US"/>
              </w:rPr>
            </w:rPrChange>
          </w:rPr>
          <w:t xml:space="preserve"> </w:t>
        </w:r>
        <w:r w:rsidR="005B29D7" w:rsidRPr="00CB771E">
          <w:rPr>
            <w:rFonts w:ascii="Segoe UI" w:hAnsi="Segoe UI" w:cs="Segoe UI"/>
            <w:sz w:val="24"/>
            <w:szCs w:val="24"/>
            <w:lang w:val="en-US"/>
          </w:rPr>
          <w:t>field</w:t>
        </w:r>
        <w:del w:id="1047" w:author="Christopher Read" w:date="2020-08-30T23:26:00Z">
          <w:r w:rsidR="005B29D7" w:rsidRPr="003B1AD8" w:rsidDel="00FB58BE">
            <w:rPr>
              <w:rFonts w:ascii="Segoe UI" w:hAnsi="Segoe UI" w:cs="Segoe UI"/>
              <w:sz w:val="24"/>
              <w:szCs w:val="24"/>
              <w:lang w:val="en-US"/>
            </w:rPr>
            <w:delText xml:space="preserve">, </w:delText>
          </w:r>
        </w:del>
      </w:ins>
      <w:del w:id="1048" w:author="Christopher Read" w:date="2020-08-30T23:26:00Z">
        <w:r w:rsidR="00500160" w:rsidRPr="003B1AD8" w:rsidDel="00FB58BE">
          <w:rPr>
            <w:rFonts w:ascii="Segoe UI" w:hAnsi="Segoe UI" w:cs="Segoe UI"/>
            <w:sz w:val="24"/>
            <w:szCs w:val="24"/>
            <w:lang w:val="en-US"/>
            <w:rPrChange w:id="1049" w:author="Chris Read" w:date="2020-08-31T10:13:00Z">
              <w:rPr>
                <w:lang w:val="en-US"/>
              </w:rPr>
            </w:rPrChange>
          </w:rPr>
          <w:delText>mark the deferral with</w:delText>
        </w:r>
      </w:del>
      <w:ins w:id="1050" w:author="Christopher Read" w:date="2020-08-30T23:26:00Z">
        <w:r w:rsidR="00FB58BE" w:rsidRPr="00CB771E">
          <w:rPr>
            <w:rFonts w:ascii="Segoe UI" w:hAnsi="Segoe UI" w:cs="Segoe UI"/>
            <w:sz w:val="24"/>
            <w:szCs w:val="24"/>
            <w:lang w:val="en-US"/>
          </w:rPr>
          <w:t xml:space="preserve"> to</w:t>
        </w:r>
      </w:ins>
      <w:ins w:id="1051" w:author="Kristin Fender" w:date="2020-08-06T10:19:00Z">
        <w:r w:rsidR="005B29D7" w:rsidRPr="00CB771E">
          <w:rPr>
            <w:rFonts w:ascii="Segoe UI" w:hAnsi="Segoe UI" w:cs="Segoe UI"/>
            <w:sz w:val="24"/>
            <w:szCs w:val="24"/>
            <w:lang w:val="en-US"/>
          </w:rPr>
          <w:t xml:space="preserve"> </w:t>
        </w:r>
      </w:ins>
      <w:del w:id="1052" w:author="Kristin Fender" w:date="2020-08-06T10:19:00Z">
        <w:r w:rsidR="00500160" w:rsidRPr="003B1AD8" w:rsidDel="005B29D7">
          <w:rPr>
            <w:rFonts w:ascii="Segoe UI" w:hAnsi="Segoe UI" w:cs="Segoe UI"/>
            <w:sz w:val="24"/>
            <w:szCs w:val="24"/>
            <w:lang w:val="en-US"/>
            <w:rPrChange w:id="1053" w:author="Chris Read" w:date="2020-08-31T10:13:00Z">
              <w:rPr>
                <w:lang w:val="en-US"/>
              </w:rPr>
            </w:rPrChange>
          </w:rPr>
          <w:delText xml:space="preserve"> the </w:delText>
        </w:r>
      </w:del>
      <w:r w:rsidR="00FF65AA" w:rsidRPr="003B1AD8">
        <w:rPr>
          <w:rFonts w:ascii="Segoe UI" w:hAnsi="Segoe UI" w:cs="Segoe UI"/>
          <w:b/>
          <w:bCs/>
          <w:sz w:val="24"/>
          <w:szCs w:val="24"/>
          <w:lang w:val="en-US"/>
          <w:rPrChange w:id="1054" w:author="Chris Read" w:date="2020-08-31T10:13:00Z">
            <w:rPr>
              <w:b/>
              <w:bCs/>
              <w:lang w:val="en-US"/>
            </w:rPr>
          </w:rPrChange>
        </w:rPr>
        <w:t>«</w:t>
      </w:r>
      <w:proofErr w:type="spellStart"/>
      <w:r w:rsidR="00500160" w:rsidRPr="003B1AD8">
        <w:rPr>
          <w:rFonts w:ascii="Segoe UI" w:hAnsi="Segoe UI" w:cs="Segoe UI"/>
          <w:b/>
          <w:bCs/>
          <w:sz w:val="24"/>
          <w:szCs w:val="24"/>
          <w:lang w:val="en-US"/>
          <w:rPrChange w:id="1055" w:author="Chris Read" w:date="2020-08-31T10:13:00Z">
            <w:rPr>
              <w:b/>
              <w:bCs/>
            </w:rPr>
          </w:rPrChange>
        </w:rPr>
        <w:t>Расходы</w:t>
      </w:r>
      <w:proofErr w:type="spellEnd"/>
      <w:r w:rsidR="00500160" w:rsidRPr="003B1AD8">
        <w:rPr>
          <w:rFonts w:ascii="Segoe UI" w:hAnsi="Segoe UI" w:cs="Segoe UI"/>
          <w:b/>
          <w:bCs/>
          <w:sz w:val="24"/>
          <w:szCs w:val="24"/>
          <w:lang w:val="en-US"/>
          <w:rPrChange w:id="1056" w:author="Chris Read" w:date="2020-08-31T10:13:00Z">
            <w:rPr>
              <w:b/>
              <w:bCs/>
              <w:lang w:val="en-US"/>
            </w:rPr>
          </w:rPrChange>
        </w:rPr>
        <w:t xml:space="preserve"> </w:t>
      </w:r>
      <w:proofErr w:type="spellStart"/>
      <w:r w:rsidR="00500160" w:rsidRPr="003B1AD8">
        <w:rPr>
          <w:rFonts w:ascii="Segoe UI" w:hAnsi="Segoe UI" w:cs="Segoe UI"/>
          <w:b/>
          <w:bCs/>
          <w:sz w:val="24"/>
          <w:szCs w:val="24"/>
          <w:lang w:val="en-US"/>
          <w:rPrChange w:id="1057" w:author="Chris Read" w:date="2020-08-31T10:13:00Z">
            <w:rPr>
              <w:b/>
              <w:bCs/>
            </w:rPr>
          </w:rPrChange>
        </w:rPr>
        <w:t>перечисление</w:t>
      </w:r>
      <w:proofErr w:type="spellEnd"/>
      <w:r w:rsidR="00FF65AA" w:rsidRPr="003B1AD8">
        <w:rPr>
          <w:rFonts w:ascii="Segoe UI" w:hAnsi="Segoe UI" w:cs="Segoe UI"/>
          <w:b/>
          <w:bCs/>
          <w:sz w:val="24"/>
          <w:szCs w:val="24"/>
          <w:lang w:val="en-US"/>
          <w:rPrChange w:id="1058" w:author="Chris Read" w:date="2020-08-31T10:13:00Z">
            <w:rPr>
              <w:b/>
              <w:bCs/>
              <w:lang w:val="en-US"/>
            </w:rPr>
          </w:rPrChange>
        </w:rPr>
        <w:t>» (</w:t>
      </w:r>
      <w:r w:rsidR="00353ACB" w:rsidRPr="003B1AD8">
        <w:rPr>
          <w:rFonts w:ascii="Segoe UI" w:hAnsi="Segoe UI" w:cs="Segoe UI"/>
          <w:b/>
          <w:bCs/>
          <w:sz w:val="24"/>
          <w:szCs w:val="24"/>
          <w:lang w:val="en-US"/>
          <w:rPrChange w:id="1059" w:author="Chris Read" w:date="2020-08-31T10:13:00Z">
            <w:rPr>
              <w:b/>
              <w:bCs/>
              <w:lang w:val="en-US"/>
            </w:rPr>
          </w:rPrChange>
        </w:rPr>
        <w:t>ENU: «</w:t>
      </w:r>
      <w:r w:rsidR="00FF65AA" w:rsidRPr="003B1AD8">
        <w:rPr>
          <w:rFonts w:ascii="Segoe UI" w:hAnsi="Segoe UI" w:cs="Segoe UI"/>
          <w:b/>
          <w:bCs/>
          <w:sz w:val="24"/>
          <w:szCs w:val="24"/>
          <w:lang w:val="en-US"/>
          <w:rPrChange w:id="1060" w:author="Chris Read" w:date="2020-08-31T10:13:00Z">
            <w:rPr>
              <w:b/>
              <w:bCs/>
              <w:lang w:val="en-US"/>
            </w:rPr>
          </w:rPrChange>
        </w:rPr>
        <w:t>Expenses transfer</w:t>
      </w:r>
      <w:r w:rsidR="00353ACB" w:rsidRPr="003B1AD8">
        <w:rPr>
          <w:rFonts w:ascii="Segoe UI" w:hAnsi="Segoe UI" w:cs="Segoe UI"/>
          <w:b/>
          <w:bCs/>
          <w:sz w:val="24"/>
          <w:szCs w:val="24"/>
          <w:lang w:val="en-US"/>
          <w:rPrChange w:id="1061" w:author="Chris Read" w:date="2020-08-31T10:13:00Z">
            <w:rPr>
              <w:b/>
              <w:bCs/>
              <w:lang w:val="en-US"/>
            </w:rPr>
          </w:rPrChange>
        </w:rPr>
        <w:t>»</w:t>
      </w:r>
      <w:r w:rsidR="00FF65AA" w:rsidRPr="003B1AD8">
        <w:rPr>
          <w:rFonts w:ascii="Segoe UI" w:hAnsi="Segoe UI" w:cs="Segoe UI"/>
          <w:b/>
          <w:bCs/>
          <w:sz w:val="24"/>
          <w:szCs w:val="24"/>
          <w:lang w:val="en-US"/>
          <w:rPrChange w:id="1062" w:author="Chris Read" w:date="2020-08-31T10:13:00Z">
            <w:rPr>
              <w:b/>
              <w:bCs/>
              <w:lang w:val="en-US"/>
            </w:rPr>
          </w:rPrChange>
        </w:rPr>
        <w:t>)</w:t>
      </w:r>
      <w:del w:id="1063" w:author="Kristin Fender" w:date="2020-08-06T10:19:00Z">
        <w:r w:rsidR="00500160" w:rsidRPr="003B1AD8" w:rsidDel="005B29D7">
          <w:rPr>
            <w:rFonts w:ascii="Segoe UI" w:hAnsi="Segoe UI" w:cs="Segoe UI"/>
            <w:sz w:val="24"/>
            <w:szCs w:val="24"/>
            <w:lang w:val="en-US"/>
            <w:rPrChange w:id="1064" w:author="Chris Read" w:date="2020-08-31T10:13:00Z">
              <w:rPr>
                <w:lang w:val="en-US"/>
              </w:rPr>
            </w:rPrChange>
          </w:rPr>
          <w:delText xml:space="preserve"> value in the </w:delText>
        </w:r>
        <w:r w:rsidR="00500160" w:rsidRPr="003B1AD8" w:rsidDel="005B29D7">
          <w:rPr>
            <w:rFonts w:ascii="Segoe UI" w:hAnsi="Segoe UI" w:cs="Segoe UI"/>
            <w:b/>
            <w:bCs/>
            <w:sz w:val="24"/>
            <w:szCs w:val="24"/>
            <w:lang w:val="en-US"/>
            <w:rPrChange w:id="1065" w:author="Chris Read" w:date="2020-08-31T10:13:00Z">
              <w:rPr>
                <w:b/>
                <w:bCs/>
                <w:lang w:val="en-US"/>
              </w:rPr>
            </w:rPrChange>
          </w:rPr>
          <w:delText>Name</w:delText>
        </w:r>
        <w:r w:rsidR="00500160" w:rsidRPr="003B1AD8" w:rsidDel="005B29D7">
          <w:rPr>
            <w:rFonts w:ascii="Segoe UI" w:hAnsi="Segoe UI" w:cs="Segoe UI"/>
            <w:sz w:val="24"/>
            <w:szCs w:val="24"/>
            <w:lang w:val="en-US"/>
            <w:rPrChange w:id="1066" w:author="Chris Read" w:date="2020-08-31T10:13:00Z">
              <w:rPr>
                <w:lang w:val="en-US"/>
              </w:rPr>
            </w:rPrChange>
          </w:rPr>
          <w:delText xml:space="preserve"> field</w:delText>
        </w:r>
      </w:del>
      <w:r w:rsidR="00500160" w:rsidRPr="003B1AD8">
        <w:rPr>
          <w:rFonts w:ascii="Segoe UI" w:hAnsi="Segoe UI" w:cs="Segoe UI"/>
          <w:sz w:val="24"/>
          <w:szCs w:val="24"/>
          <w:lang w:val="en-US"/>
          <w:rPrChange w:id="1067" w:author="Chris Read" w:date="2020-08-31T10:13:00Z">
            <w:rPr>
              <w:lang w:val="en-US"/>
            </w:rPr>
          </w:rPrChange>
        </w:rPr>
        <w:t>.</w:t>
      </w:r>
      <w:del w:id="1068" w:author="Chris Read" w:date="2020-08-27T14:41:00Z">
        <w:r w:rsidR="00381766" w:rsidRPr="003B1AD8" w:rsidDel="00A53794">
          <w:rPr>
            <w:rFonts w:ascii="Segoe UI" w:hAnsi="Segoe UI" w:cs="Segoe UI"/>
            <w:sz w:val="24"/>
            <w:szCs w:val="24"/>
            <w:lang w:val="en-US"/>
            <w:rPrChange w:id="1069" w:author="Chris Read" w:date="2020-08-31T10:13:00Z">
              <w:rPr>
                <w:lang w:val="en-US"/>
              </w:rPr>
            </w:rPrChange>
          </w:rPr>
          <w:delText xml:space="preserve"> </w:delText>
        </w:r>
      </w:del>
    </w:p>
    <w:p w14:paraId="26BD2D32" w14:textId="7C2CB447" w:rsidR="00186E00" w:rsidRPr="003B1AD8" w:rsidDel="005B29D7" w:rsidRDefault="00381766">
      <w:pPr>
        <w:pStyle w:val="ListParagraph"/>
        <w:numPr>
          <w:ilvl w:val="0"/>
          <w:numId w:val="47"/>
        </w:numPr>
        <w:spacing w:after="0"/>
        <w:rPr>
          <w:del w:id="1070" w:author="Kristin Fender" w:date="2020-08-06T10:20:00Z"/>
          <w:rFonts w:ascii="Segoe UI" w:hAnsi="Segoe UI" w:cs="Segoe UI"/>
          <w:sz w:val="24"/>
          <w:szCs w:val="24"/>
          <w:lang w:val="en-US"/>
          <w:rPrChange w:id="1071" w:author="Chris Read" w:date="2020-08-31T10:13:00Z">
            <w:rPr>
              <w:del w:id="1072" w:author="Kristin Fender" w:date="2020-08-06T10:20:00Z"/>
              <w:lang w:val="en-US"/>
            </w:rPr>
          </w:rPrChange>
        </w:rPr>
        <w:pPrChange w:id="1073" w:author="Kristin Fender" w:date="2020-08-06T10:19:00Z">
          <w:pPr>
            <w:spacing w:after="0"/>
            <w:ind w:left="360"/>
          </w:pPr>
        </w:pPrChange>
      </w:pPr>
      <w:r w:rsidRPr="003B1AD8">
        <w:rPr>
          <w:rFonts w:ascii="Segoe UI" w:hAnsi="Segoe UI" w:cs="Segoe UI"/>
          <w:sz w:val="24"/>
          <w:szCs w:val="24"/>
          <w:lang w:val="en-US"/>
          <w:rPrChange w:id="1074" w:author="Chris Read" w:date="2020-08-31T10:13:00Z">
            <w:rPr>
              <w:lang w:val="en-US"/>
            </w:rPr>
          </w:rPrChange>
        </w:rPr>
        <w:lastRenderedPageBreak/>
        <w:t xml:space="preserve">On the Action </w:t>
      </w:r>
      <w:ins w:id="1075" w:author="Kristin Fender" w:date="2020-08-06T10:20:00Z">
        <w:r w:rsidR="005B29D7" w:rsidRPr="00CB771E">
          <w:rPr>
            <w:rFonts w:ascii="Segoe UI" w:hAnsi="Segoe UI" w:cs="Segoe UI"/>
            <w:sz w:val="24"/>
            <w:szCs w:val="24"/>
            <w:lang w:val="en-US"/>
          </w:rPr>
          <w:t>P</w:t>
        </w:r>
      </w:ins>
      <w:del w:id="1076" w:author="Kristin Fender" w:date="2020-08-06T10:20:00Z">
        <w:r w:rsidRPr="003B1AD8" w:rsidDel="005B29D7">
          <w:rPr>
            <w:rFonts w:ascii="Segoe UI" w:hAnsi="Segoe UI" w:cs="Segoe UI"/>
            <w:sz w:val="24"/>
            <w:szCs w:val="24"/>
            <w:lang w:val="en-US"/>
            <w:rPrChange w:id="1077" w:author="Chris Read" w:date="2020-08-31T10:13:00Z">
              <w:rPr>
                <w:lang w:val="en-US"/>
              </w:rPr>
            </w:rPrChange>
          </w:rPr>
          <w:delText>p</w:delText>
        </w:r>
      </w:del>
      <w:r w:rsidRPr="003B1AD8">
        <w:rPr>
          <w:rFonts w:ascii="Segoe UI" w:hAnsi="Segoe UI" w:cs="Segoe UI"/>
          <w:sz w:val="24"/>
          <w:szCs w:val="24"/>
          <w:lang w:val="en-US"/>
          <w:rPrChange w:id="1078" w:author="Chris Read" w:date="2020-08-31T10:13:00Z">
            <w:rPr>
              <w:lang w:val="en-US"/>
            </w:rPr>
          </w:rPrChange>
        </w:rPr>
        <w:t xml:space="preserve">ane, select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1079" w:author="Chris Read" w:date="2020-08-31T10:13:00Z">
            <w:rPr>
              <w:b/>
              <w:bCs/>
              <w:lang w:val="en-US"/>
            </w:rPr>
          </w:rPrChange>
        </w:rPr>
        <w:t>Create deferrals</w:t>
      </w:r>
      <w:ins w:id="1080" w:author="Chris Read" w:date="2020-08-27T19:18:00Z">
        <w:r w:rsidR="00D0049E" w:rsidRPr="00CB771E">
          <w:rPr>
            <w:rFonts w:ascii="Segoe UI" w:hAnsi="Segoe UI" w:cs="Segoe UI"/>
            <w:sz w:val="24"/>
            <w:szCs w:val="24"/>
            <w:lang w:val="en-US"/>
          </w:rPr>
          <w:t>,</w:t>
        </w:r>
      </w:ins>
      <w:ins w:id="1081" w:author="Kristin Fender" w:date="2020-08-06T10:20:00Z">
        <w:r w:rsidR="005B29D7" w:rsidRPr="00CB771E">
          <w:rPr>
            <w:rFonts w:ascii="Segoe UI" w:hAnsi="Segoe UI" w:cs="Segoe UI"/>
            <w:sz w:val="24"/>
            <w:szCs w:val="24"/>
            <w:lang w:val="en-US"/>
          </w:rPr>
          <w:t xml:space="preserve"> and </w:t>
        </w:r>
      </w:ins>
      <w:ins w:id="1082" w:author="Chris Read" w:date="2020-08-27T19:18:00Z">
        <w:r w:rsidR="00D0049E" w:rsidRPr="0041340D">
          <w:rPr>
            <w:rFonts w:ascii="Segoe UI" w:hAnsi="Segoe UI" w:cs="Segoe UI"/>
            <w:sz w:val="24"/>
            <w:szCs w:val="24"/>
            <w:lang w:val="en-US"/>
          </w:rPr>
          <w:t xml:space="preserve">then, </w:t>
        </w:r>
      </w:ins>
      <w:ins w:id="1083" w:author="Kristin Fender" w:date="2020-08-06T10:20:00Z">
        <w:r w:rsidR="005B29D7" w:rsidRPr="003B1AD8">
          <w:rPr>
            <w:rFonts w:ascii="Segoe UI" w:hAnsi="Segoe UI" w:cs="Segoe UI"/>
            <w:sz w:val="24"/>
            <w:szCs w:val="24"/>
            <w:lang w:val="en-US"/>
          </w:rPr>
          <w:t xml:space="preserve">on </w:t>
        </w:r>
      </w:ins>
      <w:del w:id="1084" w:author="Kristin Fender" w:date="2020-08-06T10:20:00Z">
        <w:r w:rsidRPr="003B1AD8" w:rsidDel="005B29D7">
          <w:rPr>
            <w:rFonts w:ascii="Segoe UI" w:hAnsi="Segoe UI" w:cs="Segoe UI"/>
            <w:sz w:val="24"/>
            <w:szCs w:val="24"/>
            <w:lang w:val="en-US"/>
            <w:rPrChange w:id="1085" w:author="Chris Read" w:date="2020-08-31T10:13:00Z">
              <w:rPr>
                <w:lang w:val="en-US"/>
              </w:rPr>
            </w:rPrChange>
          </w:rPr>
          <w:delText>.</w:delText>
        </w:r>
      </w:del>
    </w:p>
    <w:p w14:paraId="6A0AE694" w14:textId="77777777" w:rsidR="0071077B" w:rsidRPr="00CB771E" w:rsidRDefault="00C037D1">
      <w:pPr>
        <w:pStyle w:val="ListParagraph"/>
        <w:numPr>
          <w:ilvl w:val="0"/>
          <w:numId w:val="47"/>
        </w:numPr>
        <w:spacing w:after="0"/>
        <w:rPr>
          <w:ins w:id="1086" w:author="Christopher Read" w:date="2020-08-30T23:44:00Z"/>
          <w:rFonts w:ascii="Segoe UI" w:hAnsi="Segoe UI" w:cs="Segoe UI"/>
          <w:sz w:val="24"/>
          <w:szCs w:val="24"/>
          <w:lang w:val="en-US"/>
        </w:rPr>
      </w:pPr>
      <w:del w:id="1087" w:author="Kristin Fender" w:date="2020-08-06T10:20:00Z">
        <w:r w:rsidRPr="003B1AD8" w:rsidDel="005B29D7">
          <w:rPr>
            <w:rFonts w:ascii="Segoe UI" w:hAnsi="Segoe UI" w:cs="Segoe UI"/>
            <w:sz w:val="24"/>
            <w:szCs w:val="24"/>
            <w:lang w:val="en-US"/>
            <w:rPrChange w:id="1088" w:author="Chris Read" w:date="2020-08-31T10:13:00Z">
              <w:rPr>
                <w:lang w:val="en-US"/>
              </w:rPr>
            </w:rPrChange>
          </w:rPr>
          <w:delText xml:space="preserve">On </w:delText>
        </w:r>
      </w:del>
      <w:proofErr w:type="gramStart"/>
      <w:r w:rsidRPr="003B1AD8">
        <w:rPr>
          <w:rFonts w:ascii="Segoe UI" w:hAnsi="Segoe UI" w:cs="Segoe UI"/>
          <w:sz w:val="24"/>
          <w:szCs w:val="24"/>
          <w:lang w:val="en-US"/>
          <w:rPrChange w:id="1089" w:author="Chris Read" w:date="2020-08-31T10:13:00Z">
            <w:rPr>
              <w:lang w:val="en-US"/>
            </w:rPr>
          </w:rPrChange>
        </w:rPr>
        <w:t xml:space="preserve">the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1090" w:author="Chris Read" w:date="2020-08-31T10:13:00Z">
            <w:rPr>
              <w:b/>
              <w:bCs/>
              <w:lang w:val="en-US"/>
            </w:rPr>
          </w:rPrChange>
        </w:rPr>
        <w:t>Deferrals</w:t>
      </w:r>
      <w:r w:rsidRPr="003B1AD8">
        <w:rPr>
          <w:rFonts w:ascii="Segoe UI" w:hAnsi="Segoe UI" w:cs="Segoe UI"/>
          <w:sz w:val="24"/>
          <w:szCs w:val="24"/>
          <w:lang w:val="en-US"/>
          <w:rPrChange w:id="1091" w:author="Chris Read" w:date="2020-08-31T10:13:00Z">
            <w:rPr>
              <w:lang w:val="en-US"/>
            </w:rPr>
          </w:rPrChange>
        </w:rPr>
        <w:t xml:space="preserve"> page,</w:t>
      </w:r>
      <w:proofErr w:type="gramEnd"/>
      <w:r w:rsidRPr="003B1AD8">
        <w:rPr>
          <w:rFonts w:ascii="Segoe UI" w:hAnsi="Segoe UI" w:cs="Segoe UI"/>
          <w:sz w:val="24"/>
          <w:szCs w:val="24"/>
          <w:lang w:val="en-US"/>
          <w:rPrChange w:id="1092" w:author="Chris Read" w:date="2020-08-31T10:13:00Z">
            <w:rPr>
              <w:lang w:val="en-US"/>
            </w:rPr>
          </w:rPrChange>
        </w:rPr>
        <w:t xml:space="preserve"> </w:t>
      </w:r>
      <w:r w:rsidR="00E92222" w:rsidRPr="003B1AD8">
        <w:rPr>
          <w:rFonts w:ascii="Segoe UI" w:hAnsi="Segoe UI" w:cs="Segoe UI"/>
          <w:sz w:val="24"/>
          <w:szCs w:val="24"/>
          <w:lang w:val="en-US"/>
          <w:rPrChange w:id="1093" w:author="Chris Read" w:date="2020-08-31T10:13:00Z">
            <w:rPr>
              <w:lang w:val="en-US"/>
            </w:rPr>
          </w:rPrChange>
        </w:rPr>
        <w:t>verify that the deferral master record was created</w:t>
      </w:r>
      <w:del w:id="1094" w:author="Christopher Read" w:date="2020-08-30T23:44:00Z">
        <w:r w:rsidR="00E92222" w:rsidRPr="003B1AD8" w:rsidDel="0071077B">
          <w:rPr>
            <w:rFonts w:ascii="Segoe UI" w:hAnsi="Segoe UI" w:cs="Segoe UI"/>
            <w:sz w:val="24"/>
            <w:szCs w:val="24"/>
            <w:lang w:val="en-US"/>
            <w:rPrChange w:id="1095" w:author="Chris Read" w:date="2020-08-31T10:13:00Z">
              <w:rPr>
                <w:lang w:val="en-US"/>
              </w:rPr>
            </w:rPrChange>
          </w:rPr>
          <w:delText xml:space="preserve">. </w:delText>
        </w:r>
      </w:del>
      <w:ins w:id="1096" w:author="Christopher Read" w:date="2020-08-30T23:44:00Z">
        <w:r w:rsidR="0071077B" w:rsidRPr="003B1AD8">
          <w:rPr>
            <w:rFonts w:ascii="Segoe UI" w:hAnsi="Segoe UI" w:cs="Segoe UI"/>
            <w:sz w:val="24"/>
            <w:szCs w:val="24"/>
            <w:lang w:val="en-US"/>
            <w:rPrChange w:id="1097" w:author="Chris Read" w:date="2020-08-31T10:13:00Z">
              <w:rPr>
                <w:lang w:val="en-US"/>
              </w:rPr>
            </w:rPrChange>
          </w:rPr>
          <w:t>.</w:t>
        </w:r>
      </w:ins>
    </w:p>
    <w:p w14:paraId="676D8171" w14:textId="59353A50" w:rsidR="00E92222" w:rsidRPr="003B1AD8" w:rsidRDefault="00E92222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4"/>
          <w:szCs w:val="24"/>
          <w:lang w:val="en-US"/>
          <w:rPrChange w:id="1098" w:author="Chris Read" w:date="2020-08-31T10:13:00Z">
            <w:rPr>
              <w:lang w:val="en-US"/>
            </w:rPr>
          </w:rPrChange>
        </w:rPr>
        <w:pPrChange w:id="1099" w:author="Kristin Fender" w:date="2020-08-06T10:20:00Z">
          <w:pPr>
            <w:pStyle w:val="ListParagraph"/>
            <w:numPr>
              <w:numId w:val="47"/>
            </w:numPr>
            <w:spacing w:before="240" w:line="240" w:lineRule="auto"/>
            <w:ind w:left="360" w:hanging="360"/>
          </w:pPr>
        </w:pPrChange>
      </w:pPr>
      <w:r w:rsidRPr="003B1AD8">
        <w:rPr>
          <w:rFonts w:ascii="Segoe UI" w:hAnsi="Segoe UI" w:cs="Segoe UI"/>
          <w:sz w:val="24"/>
          <w:szCs w:val="24"/>
          <w:lang w:val="en-US"/>
          <w:rPrChange w:id="1100" w:author="Chris Read" w:date="2020-08-31T10:13:00Z">
            <w:rPr>
              <w:lang w:val="en-US"/>
            </w:rPr>
          </w:rPrChange>
        </w:rPr>
        <w:t xml:space="preserve">Make sure that the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  <w:rPrChange w:id="1101" w:author="Chris Read" w:date="2020-08-31T10:13:00Z">
            <w:rPr>
              <w:b/>
              <w:bCs/>
              <w:lang w:val="en-US"/>
            </w:rPr>
          </w:rPrChange>
        </w:rPr>
        <w:t xml:space="preserve">Deferrals models </w:t>
      </w:r>
      <w:r w:rsidRPr="003B1AD8">
        <w:rPr>
          <w:rFonts w:ascii="Segoe UI" w:hAnsi="Segoe UI" w:cs="Segoe UI"/>
          <w:sz w:val="24"/>
          <w:szCs w:val="24"/>
          <w:lang w:val="en-US"/>
          <w:rPrChange w:id="1102" w:author="Chris Read" w:date="2020-08-31T10:13:00Z">
            <w:rPr>
              <w:lang w:val="en-US"/>
            </w:rPr>
          </w:rPrChange>
        </w:rPr>
        <w:t>page has the following line</w:t>
      </w:r>
      <w:r w:rsidR="00D900AB" w:rsidRPr="003B1AD8">
        <w:rPr>
          <w:rFonts w:ascii="Segoe UI" w:hAnsi="Segoe UI" w:cs="Segoe UI"/>
          <w:sz w:val="24"/>
          <w:szCs w:val="24"/>
          <w:lang w:val="en-US"/>
          <w:rPrChange w:id="1103" w:author="Chris Read" w:date="2020-08-31T10:13:00Z">
            <w:rPr>
              <w:lang w:val="en-US"/>
            </w:rPr>
          </w:rPrChange>
        </w:rPr>
        <w:t>s</w:t>
      </w:r>
      <w:ins w:id="1104" w:author="Chris Read" w:date="2020-08-27T14:41:00Z">
        <w:r w:rsidR="00A53794" w:rsidRPr="00CB771E">
          <w:rPr>
            <w:rFonts w:ascii="Segoe UI" w:hAnsi="Segoe UI" w:cs="Segoe UI"/>
            <w:sz w:val="24"/>
            <w:szCs w:val="24"/>
            <w:lang w:val="en-US"/>
          </w:rPr>
          <w:t>.</w:t>
        </w:r>
      </w:ins>
      <w:del w:id="1105" w:author="Chris Read" w:date="2020-08-27T14:41:00Z">
        <w:r w:rsidRPr="003B1AD8" w:rsidDel="00A53794">
          <w:rPr>
            <w:rFonts w:ascii="Segoe UI" w:hAnsi="Segoe UI" w:cs="Segoe UI"/>
            <w:sz w:val="24"/>
            <w:szCs w:val="24"/>
            <w:lang w:val="en-US"/>
            <w:rPrChange w:id="1106" w:author="Chris Read" w:date="2020-08-31T10:13:00Z">
              <w:rPr>
                <w:lang w:val="en-US"/>
              </w:rPr>
            </w:rPrChange>
          </w:rPr>
          <w:delText>: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14"/>
        <w:gridCol w:w="1894"/>
        <w:gridCol w:w="3130"/>
        <w:gridCol w:w="2247"/>
      </w:tblGrid>
      <w:tr w:rsidR="00E92222" w:rsidRPr="003B1AD8" w14:paraId="44285A60" w14:textId="77777777" w:rsidTr="00081CAD">
        <w:trPr>
          <w:tblHeader/>
        </w:trPr>
        <w:tc>
          <w:tcPr>
            <w:tcW w:w="1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6F0BB53F" w14:textId="77777777" w:rsidR="00E92222" w:rsidRPr="003B1AD8" w:rsidRDefault="00E92222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Model number</w:t>
            </w:r>
          </w:p>
        </w:tc>
        <w:tc>
          <w:tcPr>
            <w:tcW w:w="20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F3532FD" w14:textId="77777777" w:rsidR="00E92222" w:rsidRPr="003B1AD8" w:rsidRDefault="00E92222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Deferrals group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6F1EC8D" w14:textId="0023E79A" w:rsidR="00E92222" w:rsidRPr="003B1AD8" w:rsidRDefault="00E92222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Beginning date of writ</w:t>
            </w:r>
            <w:ins w:id="1107" w:author="Kristin Fender" w:date="2020-08-06T10:23:00Z">
              <w:r w:rsidR="005B29D7" w:rsidRPr="003B1AD8">
                <w:rPr>
                  <w:rFonts w:ascii="Segoe UI" w:hAnsi="Segoe UI" w:cs="Segoe UI"/>
                  <w:b/>
                  <w:color w:val="FFFFFF" w:themeColor="background1"/>
                  <w:sz w:val="24"/>
                  <w:szCs w:val="24"/>
                  <w:lang w:val="en-US"/>
                </w:rPr>
                <w:t>e-</w:t>
              </w:r>
            </w:ins>
            <w:del w:id="1108" w:author="Kristin Fender" w:date="2020-08-06T10:23:00Z">
              <w:r w:rsidRPr="003B1AD8" w:rsidDel="005B29D7">
                <w:rPr>
                  <w:rFonts w:ascii="Segoe UI" w:hAnsi="Segoe UI" w:cs="Segoe UI"/>
                  <w:b/>
                  <w:color w:val="FFFFFF" w:themeColor="background1"/>
                  <w:sz w:val="24"/>
                  <w:szCs w:val="24"/>
                  <w:lang w:val="en-US"/>
                </w:rPr>
                <w:delText xml:space="preserve">ing </w:delText>
              </w:r>
            </w:del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off</w:t>
            </w:r>
          </w:p>
        </w:tc>
        <w:tc>
          <w:tcPr>
            <w:tcW w:w="2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A0CB27E" w14:textId="77777777" w:rsidR="00E92222" w:rsidRPr="003B1AD8" w:rsidRDefault="00E92222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Deferrals sum</w:t>
            </w:r>
          </w:p>
        </w:tc>
      </w:tr>
      <w:tr w:rsidR="00937C33" w:rsidRPr="003B1AD8" w14:paraId="483EA511" w14:textId="77777777" w:rsidTr="00081CAD">
        <w:tc>
          <w:tcPr>
            <w:tcW w:w="1819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B329766" w14:textId="0777D8DF" w:rsidR="00937C33" w:rsidRPr="00CB771E" w:rsidRDefault="00937C33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RAP</w:t>
            </w:r>
          </w:p>
        </w:tc>
        <w:tc>
          <w:tcPr>
            <w:tcW w:w="200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EE71652" w14:textId="1BC7A148" w:rsidR="00937C33" w:rsidRPr="003B1AD8" w:rsidRDefault="00937C33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25021C7" w14:textId="068FA38F" w:rsidR="00937C33" w:rsidRPr="003B1AD8" w:rsidRDefault="00317080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</w:t>
            </w:r>
            <w:r w:rsidR="00884603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/1/2019</w:t>
            </w:r>
          </w:p>
        </w:tc>
        <w:tc>
          <w:tcPr>
            <w:tcW w:w="2409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72CAEE7" w14:textId="5938AD14" w:rsidR="00937C33" w:rsidRPr="003B1AD8" w:rsidRDefault="00884603" w:rsidP="0050690C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10,000.00</w:t>
            </w:r>
          </w:p>
        </w:tc>
      </w:tr>
      <w:tr w:rsidR="00ED56A6" w:rsidRPr="003B1AD8" w14:paraId="452E22F7" w14:textId="77777777" w:rsidTr="00081CAD">
        <w:tc>
          <w:tcPr>
            <w:tcW w:w="1819" w:type="dxa"/>
            <w:tcBorders>
              <w:top w:val="single" w:sz="4" w:space="0" w:color="4472C4" w:themeColor="accent1"/>
            </w:tcBorders>
          </w:tcPr>
          <w:p w14:paraId="0BE0E219" w14:textId="359525CD" w:rsidR="00ED56A6" w:rsidRPr="00CB771E" w:rsidRDefault="00ED56A6" w:rsidP="00ED56A6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TAX</w:t>
            </w:r>
          </w:p>
        </w:tc>
        <w:tc>
          <w:tcPr>
            <w:tcW w:w="2004" w:type="dxa"/>
            <w:tcBorders>
              <w:top w:val="single" w:sz="4" w:space="0" w:color="4472C4" w:themeColor="accent1"/>
            </w:tcBorders>
          </w:tcPr>
          <w:p w14:paraId="4D4E80F2" w14:textId="35D80676" w:rsidR="00ED56A6" w:rsidRPr="003B1AD8" w:rsidRDefault="00ED56A6" w:rsidP="00ED56A6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Yearly</w:t>
            </w:r>
          </w:p>
        </w:tc>
        <w:tc>
          <w:tcPr>
            <w:tcW w:w="3402" w:type="dxa"/>
            <w:tcBorders>
              <w:top w:val="single" w:sz="4" w:space="0" w:color="4472C4" w:themeColor="accent1"/>
            </w:tcBorders>
          </w:tcPr>
          <w:p w14:paraId="57B58FAA" w14:textId="3B7CA04E" w:rsidR="00ED56A6" w:rsidRPr="003B1AD8" w:rsidRDefault="00ED56A6" w:rsidP="00ED56A6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1/1/2019</w:t>
            </w:r>
          </w:p>
        </w:tc>
        <w:tc>
          <w:tcPr>
            <w:tcW w:w="2409" w:type="dxa"/>
            <w:tcBorders>
              <w:top w:val="single" w:sz="4" w:space="0" w:color="4472C4" w:themeColor="accent1"/>
            </w:tcBorders>
          </w:tcPr>
          <w:p w14:paraId="6B555F19" w14:textId="371E9618" w:rsidR="00ED56A6" w:rsidRPr="003B1AD8" w:rsidRDefault="00ED56A6" w:rsidP="00ED56A6">
            <w:pPr>
              <w:pStyle w:val="a"/>
              <w:spacing w:line="360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10,000.00</w:t>
            </w:r>
          </w:p>
        </w:tc>
      </w:tr>
    </w:tbl>
    <w:p w14:paraId="609A19C6" w14:textId="77777777" w:rsidR="0060621B" w:rsidRDefault="0060621B" w:rsidP="0060621B">
      <w:pPr>
        <w:pStyle w:val="ListParagraph"/>
        <w:spacing w:after="0"/>
        <w:ind w:left="360"/>
        <w:rPr>
          <w:ins w:id="1109" w:author="Anastasia Yashenina" w:date="2020-11-05T18:00:00Z"/>
          <w:rFonts w:ascii="Segoe UI" w:hAnsi="Segoe UI" w:cs="Segoe UI"/>
          <w:sz w:val="24"/>
          <w:szCs w:val="24"/>
          <w:lang w:val="en-US"/>
        </w:rPr>
        <w:pPrChange w:id="1110" w:author="Anastasia Yashenina" w:date="2020-11-05T18:01:00Z">
          <w:pPr>
            <w:pStyle w:val="ListParagraph"/>
            <w:numPr>
              <w:numId w:val="47"/>
            </w:numPr>
            <w:spacing w:after="0"/>
            <w:ind w:left="360" w:hanging="360"/>
          </w:pPr>
        </w:pPrChange>
      </w:pPr>
    </w:p>
    <w:p w14:paraId="038167B8" w14:textId="257A519F" w:rsidR="005B29D7" w:rsidRPr="003B1AD8" w:rsidRDefault="00794F2E" w:rsidP="005436D7">
      <w:pPr>
        <w:pStyle w:val="ListParagraph"/>
        <w:numPr>
          <w:ilvl w:val="0"/>
          <w:numId w:val="47"/>
        </w:numPr>
        <w:spacing w:after="0"/>
        <w:rPr>
          <w:ins w:id="1111" w:author="Kristin Fender" w:date="2020-08-06T10:20:00Z"/>
          <w:rFonts w:ascii="Segoe UI" w:hAnsi="Segoe UI" w:cs="Segoe UI"/>
          <w:sz w:val="24"/>
          <w:szCs w:val="24"/>
          <w:lang w:val="en-US"/>
        </w:rPr>
      </w:pPr>
      <w:r w:rsidRPr="00CB771E">
        <w:rPr>
          <w:rFonts w:ascii="Segoe UI" w:hAnsi="Segoe UI" w:cs="Segoe UI"/>
          <w:sz w:val="24"/>
          <w:szCs w:val="24"/>
          <w:lang w:val="en-US"/>
        </w:rPr>
        <w:t xml:space="preserve">On the </w:t>
      </w:r>
      <w:r w:rsidRPr="00CB771E">
        <w:rPr>
          <w:rFonts w:ascii="Segoe UI" w:hAnsi="Segoe UI" w:cs="Segoe UI"/>
          <w:b/>
          <w:bCs/>
          <w:sz w:val="24"/>
          <w:szCs w:val="24"/>
          <w:lang w:val="en-US"/>
        </w:rPr>
        <w:t>Deferrals journal</w:t>
      </w:r>
      <w:r w:rsidRPr="0041340D">
        <w:rPr>
          <w:rFonts w:ascii="Segoe UI" w:hAnsi="Segoe UI" w:cs="Segoe UI"/>
          <w:sz w:val="24"/>
          <w:szCs w:val="24"/>
          <w:lang w:val="en-US"/>
        </w:rPr>
        <w:t xml:space="preserve"> page, </w:t>
      </w:r>
      <w:r w:rsidR="00151EA5" w:rsidRPr="003B1AD8">
        <w:rPr>
          <w:rFonts w:ascii="Segoe UI" w:hAnsi="Segoe UI" w:cs="Segoe UI"/>
          <w:sz w:val="24"/>
          <w:szCs w:val="24"/>
          <w:lang w:val="en-US"/>
        </w:rPr>
        <w:t xml:space="preserve">create a new journal, and </w:t>
      </w:r>
      <w:ins w:id="1112" w:author="Chris Read" w:date="2020-08-28T12:23:00Z">
        <w:r w:rsidR="008160EF" w:rsidRPr="003B1AD8">
          <w:rPr>
            <w:rFonts w:ascii="Segoe UI" w:hAnsi="Segoe UI" w:cs="Segoe UI"/>
            <w:sz w:val="24"/>
            <w:szCs w:val="24"/>
            <w:lang w:val="en-US"/>
          </w:rPr>
          <w:t xml:space="preserve">then, </w:t>
        </w:r>
      </w:ins>
      <w:r w:rsidR="00151EA5" w:rsidRPr="003B1AD8">
        <w:rPr>
          <w:rFonts w:ascii="Segoe UI" w:hAnsi="Segoe UI" w:cs="Segoe UI"/>
          <w:sz w:val="24"/>
          <w:szCs w:val="24"/>
          <w:lang w:val="en-US"/>
        </w:rPr>
        <w:t xml:space="preserve">on the Action </w:t>
      </w:r>
      <w:ins w:id="1113" w:author="Kristin Fender" w:date="2020-08-06T10:20:00Z">
        <w:r w:rsidR="005B29D7" w:rsidRPr="003B1AD8">
          <w:rPr>
            <w:rFonts w:ascii="Segoe UI" w:hAnsi="Segoe UI" w:cs="Segoe UI"/>
            <w:sz w:val="24"/>
            <w:szCs w:val="24"/>
            <w:lang w:val="en-US"/>
          </w:rPr>
          <w:t>P</w:t>
        </w:r>
      </w:ins>
      <w:del w:id="1114" w:author="Kristin Fender" w:date="2020-08-06T10:20:00Z">
        <w:r w:rsidR="00151EA5" w:rsidRPr="003B1AD8" w:rsidDel="005B29D7">
          <w:rPr>
            <w:rFonts w:ascii="Segoe UI" w:hAnsi="Segoe UI" w:cs="Segoe UI"/>
            <w:sz w:val="24"/>
            <w:szCs w:val="24"/>
            <w:lang w:val="en-US"/>
          </w:rPr>
          <w:delText>p</w:delText>
        </w:r>
      </w:del>
      <w:r w:rsidR="00151EA5" w:rsidRPr="003B1AD8">
        <w:rPr>
          <w:rFonts w:ascii="Segoe UI" w:hAnsi="Segoe UI" w:cs="Segoe UI"/>
          <w:sz w:val="24"/>
          <w:szCs w:val="24"/>
          <w:lang w:val="en-US"/>
        </w:rPr>
        <w:t>ane</w:t>
      </w:r>
      <w:ins w:id="1115" w:author="Chris Read" w:date="2020-08-28T12:23:00Z">
        <w:r w:rsidR="008160EF" w:rsidRPr="003B1AD8">
          <w:rPr>
            <w:rFonts w:ascii="Segoe UI" w:hAnsi="Segoe UI" w:cs="Segoe UI"/>
            <w:sz w:val="24"/>
            <w:szCs w:val="24"/>
            <w:lang w:val="en-US"/>
          </w:rPr>
          <w:t>,</w:t>
        </w:r>
      </w:ins>
      <w:r w:rsidR="00151EA5" w:rsidRPr="003B1AD8">
        <w:rPr>
          <w:rFonts w:ascii="Segoe UI" w:hAnsi="Segoe UI" w:cs="Segoe UI"/>
          <w:sz w:val="24"/>
          <w:szCs w:val="24"/>
          <w:lang w:val="en-US"/>
        </w:rPr>
        <w:t xml:space="preserve"> select </w:t>
      </w:r>
      <w:r w:rsidR="00151EA5" w:rsidRPr="003B1AD8">
        <w:rPr>
          <w:rFonts w:ascii="Segoe UI" w:hAnsi="Segoe UI" w:cs="Segoe UI"/>
          <w:b/>
          <w:bCs/>
          <w:sz w:val="24"/>
          <w:szCs w:val="24"/>
          <w:lang w:val="en-US"/>
        </w:rPr>
        <w:t>Lines</w:t>
      </w:r>
      <w:r w:rsidR="00151EA5" w:rsidRPr="003B1AD8">
        <w:rPr>
          <w:rFonts w:ascii="Segoe UI" w:hAnsi="Segoe UI" w:cs="Segoe UI"/>
          <w:sz w:val="24"/>
          <w:szCs w:val="24"/>
          <w:lang w:val="en-US"/>
        </w:rPr>
        <w:t>.</w:t>
      </w:r>
      <w:del w:id="1116" w:author="Chris Read" w:date="2020-08-27T14:41:00Z">
        <w:r w:rsidR="00A96FF3" w:rsidRPr="003B1AD8" w:rsidDel="00527E91">
          <w:rPr>
            <w:rFonts w:ascii="Segoe UI" w:hAnsi="Segoe UI" w:cs="Segoe UI"/>
            <w:sz w:val="24"/>
            <w:szCs w:val="24"/>
            <w:lang w:val="en-US"/>
          </w:rPr>
          <w:delText xml:space="preserve"> </w:delText>
        </w:r>
      </w:del>
    </w:p>
    <w:p w14:paraId="29C73D03" w14:textId="77777777" w:rsidR="008160EF" w:rsidRPr="003B1AD8" w:rsidRDefault="00C60AA0" w:rsidP="005436D7">
      <w:pPr>
        <w:pStyle w:val="ListParagraph"/>
        <w:numPr>
          <w:ilvl w:val="0"/>
          <w:numId w:val="47"/>
        </w:numPr>
        <w:spacing w:after="0"/>
        <w:rPr>
          <w:ins w:id="1117" w:author="Chris Read" w:date="2020-08-28T12:23:00Z"/>
          <w:rFonts w:ascii="Segoe UI" w:hAnsi="Segoe UI" w:cs="Segoe UI"/>
          <w:sz w:val="24"/>
          <w:szCs w:val="24"/>
          <w:lang w:val="en-US"/>
        </w:rPr>
      </w:pPr>
      <w:r w:rsidRPr="003B1AD8">
        <w:rPr>
          <w:rFonts w:ascii="Segoe UI" w:hAnsi="Segoe UI" w:cs="Segoe UI"/>
          <w:sz w:val="24"/>
          <w:szCs w:val="24"/>
          <w:lang w:val="en-US"/>
        </w:rPr>
        <w:t xml:space="preserve">On the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</w:rPr>
        <w:t>Journal voucher</w:t>
      </w:r>
      <w:r w:rsidRPr="003B1AD8">
        <w:rPr>
          <w:rFonts w:ascii="Segoe UI" w:hAnsi="Segoe UI" w:cs="Segoe UI"/>
          <w:sz w:val="24"/>
          <w:szCs w:val="24"/>
          <w:lang w:val="en-US"/>
        </w:rPr>
        <w:t xml:space="preserve"> page, on the Action </w:t>
      </w:r>
      <w:ins w:id="1118" w:author="Kristin Fender" w:date="2020-08-06T10:20:00Z">
        <w:r w:rsidR="005B29D7" w:rsidRPr="003B1AD8">
          <w:rPr>
            <w:rFonts w:ascii="Segoe UI" w:hAnsi="Segoe UI" w:cs="Segoe UI"/>
            <w:sz w:val="24"/>
            <w:szCs w:val="24"/>
            <w:lang w:val="en-US"/>
          </w:rPr>
          <w:t>P</w:t>
        </w:r>
      </w:ins>
      <w:del w:id="1119" w:author="Kristin Fender" w:date="2020-08-06T10:20:00Z">
        <w:r w:rsidRPr="003B1AD8" w:rsidDel="005B29D7">
          <w:rPr>
            <w:rFonts w:ascii="Segoe UI" w:hAnsi="Segoe UI" w:cs="Segoe UI"/>
            <w:sz w:val="24"/>
            <w:szCs w:val="24"/>
            <w:lang w:val="en-US"/>
          </w:rPr>
          <w:delText>p</w:delText>
        </w:r>
      </w:del>
      <w:r w:rsidRPr="003B1AD8">
        <w:rPr>
          <w:rFonts w:ascii="Segoe UI" w:hAnsi="Segoe UI" w:cs="Segoe UI"/>
          <w:sz w:val="24"/>
          <w:szCs w:val="24"/>
          <w:lang w:val="en-US"/>
        </w:rPr>
        <w:t xml:space="preserve">ane, select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</w:rPr>
        <w:t>Group operations &gt; Writing off</w:t>
      </w:r>
      <w:ins w:id="1120" w:author="Chris Read" w:date="2020-08-28T12:23:00Z">
        <w:r w:rsidR="008160EF" w:rsidRPr="003B1AD8">
          <w:rPr>
            <w:rFonts w:ascii="Segoe UI" w:hAnsi="Segoe UI" w:cs="Segoe UI"/>
            <w:sz w:val="24"/>
            <w:szCs w:val="24"/>
            <w:lang w:val="en-US"/>
          </w:rPr>
          <w:t>.</w:t>
        </w:r>
      </w:ins>
    </w:p>
    <w:p w14:paraId="28F8AA49" w14:textId="04F7045A" w:rsidR="00BB5683" w:rsidRPr="003B1AD8" w:rsidRDefault="005B29D7" w:rsidP="005436D7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ins w:id="1121" w:author="Kristin Fender" w:date="2020-08-06T10:20:00Z">
        <w:del w:id="1122" w:author="Chris Read" w:date="2020-08-28T12:23:00Z">
          <w:r w:rsidRPr="003B1AD8" w:rsidDel="008160EF">
            <w:rPr>
              <w:rFonts w:ascii="Segoe UI" w:hAnsi="Segoe UI" w:cs="Segoe UI"/>
              <w:sz w:val="24"/>
              <w:szCs w:val="24"/>
              <w:lang w:val="en-US"/>
            </w:rPr>
            <w:delText xml:space="preserve"> and</w:delText>
          </w:r>
        </w:del>
      </w:ins>
      <w:del w:id="1123" w:author="Chris Read" w:date="2020-08-28T12:23:00Z">
        <w:r w:rsidR="00C60AA0" w:rsidRPr="003B1AD8" w:rsidDel="008160EF">
          <w:rPr>
            <w:rFonts w:ascii="Segoe UI" w:hAnsi="Segoe UI" w:cs="Segoe UI"/>
            <w:sz w:val="24"/>
            <w:szCs w:val="24"/>
            <w:lang w:val="en-US"/>
          </w:rPr>
          <w:delText xml:space="preserve">. </w:delText>
        </w:r>
      </w:del>
      <w:ins w:id="1124" w:author="Kristin Fender" w:date="2020-08-06T10:20:00Z">
        <w:del w:id="1125" w:author="Chris Read" w:date="2020-08-28T12:23:00Z">
          <w:r w:rsidRPr="003B1AD8" w:rsidDel="008160EF">
            <w:rPr>
              <w:rFonts w:ascii="Segoe UI" w:hAnsi="Segoe UI" w:cs="Segoe UI"/>
              <w:sz w:val="24"/>
              <w:szCs w:val="24"/>
              <w:lang w:val="en-US"/>
            </w:rPr>
            <w:delText>o</w:delText>
          </w:r>
        </w:del>
      </w:ins>
      <w:ins w:id="1126" w:author="Chris Read" w:date="2020-08-28T12:23:00Z">
        <w:r w:rsidR="008160EF" w:rsidRPr="003B1AD8">
          <w:rPr>
            <w:rFonts w:ascii="Segoe UI" w:hAnsi="Segoe UI" w:cs="Segoe UI"/>
            <w:sz w:val="24"/>
            <w:szCs w:val="24"/>
            <w:lang w:val="en-US"/>
          </w:rPr>
          <w:t>O</w:t>
        </w:r>
      </w:ins>
      <w:del w:id="1127" w:author="Kristin Fender" w:date="2020-08-06T10:20:00Z">
        <w:r w:rsidR="001C2232" w:rsidRPr="003B1AD8" w:rsidDel="005B29D7">
          <w:rPr>
            <w:rFonts w:ascii="Segoe UI" w:hAnsi="Segoe UI" w:cs="Segoe UI"/>
            <w:sz w:val="24"/>
            <w:szCs w:val="24"/>
            <w:lang w:val="en-US"/>
          </w:rPr>
          <w:delText>O</w:delText>
        </w:r>
      </w:del>
      <w:r w:rsidR="001C2232" w:rsidRPr="003B1AD8">
        <w:rPr>
          <w:rFonts w:ascii="Segoe UI" w:hAnsi="Segoe UI" w:cs="Segoe UI"/>
          <w:sz w:val="24"/>
          <w:szCs w:val="24"/>
          <w:lang w:val="en-US"/>
        </w:rPr>
        <w:t xml:space="preserve">n the </w:t>
      </w:r>
      <w:r w:rsidR="001C2232" w:rsidRPr="003B1AD8">
        <w:rPr>
          <w:rFonts w:ascii="Segoe UI" w:hAnsi="Segoe UI" w:cs="Segoe UI"/>
          <w:b/>
          <w:bCs/>
          <w:sz w:val="24"/>
          <w:szCs w:val="24"/>
          <w:lang w:val="en-US"/>
        </w:rPr>
        <w:t>Deferrals writing off</w:t>
      </w:r>
      <w:r w:rsidR="001C2232" w:rsidRPr="003B1AD8">
        <w:rPr>
          <w:rFonts w:ascii="Segoe UI" w:hAnsi="Segoe UI" w:cs="Segoe UI"/>
          <w:sz w:val="24"/>
          <w:szCs w:val="24"/>
          <w:lang w:val="en-US"/>
        </w:rPr>
        <w:t xml:space="preserve"> page, in the </w:t>
      </w:r>
      <w:r w:rsidR="001C2232" w:rsidRPr="003B1AD8">
        <w:rPr>
          <w:rFonts w:ascii="Segoe UI" w:hAnsi="Segoe UI" w:cs="Segoe UI"/>
          <w:b/>
          <w:bCs/>
          <w:sz w:val="24"/>
          <w:szCs w:val="24"/>
          <w:lang w:val="en-US"/>
        </w:rPr>
        <w:t>Transaction date</w:t>
      </w:r>
      <w:r w:rsidR="001C2232" w:rsidRPr="003B1AD8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F71A4E" w:rsidRPr="003B1AD8">
        <w:rPr>
          <w:rFonts w:ascii="Segoe UI" w:hAnsi="Segoe UI" w:cs="Segoe UI"/>
          <w:sz w:val="24"/>
          <w:szCs w:val="24"/>
          <w:lang w:val="en-US"/>
        </w:rPr>
        <w:t>field, select</w:t>
      </w:r>
      <w:r w:rsidR="00300580" w:rsidRPr="003B1AD8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300580" w:rsidRPr="003B1AD8">
        <w:rPr>
          <w:rFonts w:ascii="Segoe UI" w:hAnsi="Segoe UI" w:cs="Segoe UI"/>
          <w:b/>
          <w:bCs/>
          <w:sz w:val="24"/>
          <w:szCs w:val="24"/>
          <w:lang w:val="en-US"/>
          <w:rPrChange w:id="1128" w:author="Chris Read" w:date="2020-08-31T10:13:00Z">
            <w:rPr>
              <w:rFonts w:ascii="Segoe UI" w:hAnsi="Segoe UI" w:cs="Segoe UI"/>
              <w:sz w:val="24"/>
              <w:szCs w:val="24"/>
              <w:lang w:val="en-US"/>
            </w:rPr>
          </w:rPrChange>
        </w:rPr>
        <w:t>3/1/2019</w:t>
      </w:r>
      <w:r w:rsidR="006D6EB3" w:rsidRPr="00CB771E">
        <w:rPr>
          <w:rFonts w:ascii="Segoe UI" w:hAnsi="Segoe UI" w:cs="Segoe UI"/>
          <w:sz w:val="24"/>
          <w:szCs w:val="24"/>
          <w:lang w:val="en-US"/>
        </w:rPr>
        <w:t>, and</w:t>
      </w:r>
      <w:ins w:id="1129" w:author="Kristin Fender" w:date="2020-08-06T10:20:00Z">
        <w:r w:rsidRPr="00CB771E">
          <w:rPr>
            <w:rFonts w:ascii="Segoe UI" w:hAnsi="Segoe UI" w:cs="Segoe UI"/>
            <w:sz w:val="24"/>
            <w:szCs w:val="24"/>
            <w:lang w:val="en-US"/>
          </w:rPr>
          <w:t xml:space="preserve"> then</w:t>
        </w:r>
      </w:ins>
      <w:r w:rsidR="006D6EB3" w:rsidRPr="0041340D">
        <w:rPr>
          <w:rFonts w:ascii="Segoe UI" w:hAnsi="Segoe UI" w:cs="Segoe UI"/>
          <w:sz w:val="24"/>
          <w:szCs w:val="24"/>
          <w:lang w:val="en-US"/>
        </w:rPr>
        <w:t xml:space="preserve"> select </w:t>
      </w:r>
      <w:r w:rsidR="006D6EB3" w:rsidRPr="003B1AD8">
        <w:rPr>
          <w:rFonts w:ascii="Segoe UI" w:hAnsi="Segoe UI" w:cs="Segoe UI"/>
          <w:b/>
          <w:bCs/>
          <w:sz w:val="24"/>
          <w:szCs w:val="24"/>
          <w:lang w:val="en-US"/>
        </w:rPr>
        <w:t>OK</w:t>
      </w:r>
      <w:r w:rsidR="006D6EB3" w:rsidRPr="003B1AD8">
        <w:rPr>
          <w:rFonts w:ascii="Segoe UI" w:hAnsi="Segoe UI" w:cs="Segoe UI"/>
          <w:sz w:val="24"/>
          <w:szCs w:val="24"/>
          <w:lang w:val="en-US"/>
        </w:rPr>
        <w:t>.</w:t>
      </w:r>
      <w:del w:id="1130" w:author="Chris Read" w:date="2020-08-27T18:22:00Z">
        <w:r w:rsidR="006D6EB3" w:rsidRPr="003B1AD8" w:rsidDel="00BD5AD1">
          <w:rPr>
            <w:rFonts w:ascii="Segoe UI" w:hAnsi="Segoe UI" w:cs="Segoe UI"/>
            <w:sz w:val="24"/>
            <w:szCs w:val="24"/>
            <w:lang w:val="en-US"/>
          </w:rPr>
          <w:delText xml:space="preserve"> </w:delText>
        </w:r>
      </w:del>
    </w:p>
    <w:p w14:paraId="071586B5" w14:textId="2B41A2E6" w:rsidR="00381766" w:rsidRPr="003B1AD8" w:rsidRDefault="00CD4C48" w:rsidP="005B29D7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3B1AD8">
        <w:rPr>
          <w:rFonts w:ascii="Segoe UI" w:hAnsi="Segoe UI" w:cs="Segoe UI"/>
          <w:sz w:val="24"/>
          <w:szCs w:val="24"/>
          <w:lang w:val="en-US"/>
        </w:rPr>
        <w:t xml:space="preserve">Verify that </w:t>
      </w:r>
      <w:ins w:id="1131" w:author="Chris Read" w:date="2020-08-28T12:25:00Z">
        <w:r w:rsidR="00FF6FD5" w:rsidRPr="003B1AD8">
          <w:rPr>
            <w:rFonts w:ascii="Segoe UI" w:hAnsi="Segoe UI" w:cs="Segoe UI"/>
            <w:sz w:val="24"/>
            <w:szCs w:val="24"/>
            <w:lang w:val="en-US"/>
          </w:rPr>
          <w:t>two line</w:t>
        </w:r>
      </w:ins>
      <w:ins w:id="1132" w:author="Christopher Read" w:date="2020-08-30T23:27:00Z">
        <w:r w:rsidR="006B0D3F" w:rsidRPr="003B1AD8">
          <w:rPr>
            <w:rFonts w:ascii="Segoe UI" w:hAnsi="Segoe UI" w:cs="Segoe UI"/>
            <w:sz w:val="24"/>
            <w:szCs w:val="24"/>
            <w:lang w:val="en-US"/>
          </w:rPr>
          <w:t>s were created</w:t>
        </w:r>
      </w:ins>
      <w:ins w:id="1133" w:author="Chris Read" w:date="2020-08-28T12:25:00Z">
        <w:r w:rsidR="00FF6FD5" w:rsidRPr="003B1AD8">
          <w:rPr>
            <w:rFonts w:ascii="Segoe UI" w:hAnsi="Segoe UI" w:cs="Segoe UI"/>
            <w:sz w:val="24"/>
            <w:szCs w:val="24"/>
            <w:lang w:val="en-US"/>
          </w:rPr>
          <w:t xml:space="preserve"> 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 xml:space="preserve">for the </w:t>
      </w:r>
      <w:r w:rsidRPr="003B1AD8">
        <w:rPr>
          <w:rFonts w:ascii="Segoe UI" w:hAnsi="Segoe UI" w:cs="Segoe UI"/>
          <w:b/>
          <w:bCs/>
          <w:sz w:val="24"/>
          <w:szCs w:val="24"/>
          <w:lang w:val="en-US"/>
        </w:rPr>
        <w:t>TAX</w:t>
      </w:r>
      <w:r w:rsidRPr="003B1AD8">
        <w:rPr>
          <w:rFonts w:ascii="Segoe UI" w:hAnsi="Segoe UI" w:cs="Segoe UI"/>
          <w:sz w:val="24"/>
          <w:szCs w:val="24"/>
          <w:lang w:val="en-US"/>
        </w:rPr>
        <w:t xml:space="preserve"> value model</w:t>
      </w:r>
      <w:ins w:id="1134" w:author="Christopher Read" w:date="2020-08-30T23:28:00Z">
        <w:r w:rsidR="00272BE9" w:rsidRPr="003B1AD8">
          <w:rPr>
            <w:rFonts w:ascii="Segoe UI" w:hAnsi="Segoe UI" w:cs="Segoe UI"/>
            <w:sz w:val="24"/>
            <w:szCs w:val="24"/>
            <w:lang w:val="en-US"/>
          </w:rPr>
          <w:t>. For both</w:t>
        </w:r>
      </w:ins>
      <w:del w:id="1135" w:author="Christopher Read" w:date="2020-08-30T23:27:00Z">
        <w:r w:rsidRPr="003B1AD8" w:rsidDel="00272BE9">
          <w:rPr>
            <w:rFonts w:ascii="Segoe UI" w:hAnsi="Segoe UI" w:cs="Segoe UI"/>
            <w:sz w:val="24"/>
            <w:szCs w:val="24"/>
            <w:lang w:val="en-US"/>
          </w:rPr>
          <w:delText xml:space="preserve"> </w:delText>
        </w:r>
      </w:del>
      <w:del w:id="1136" w:author="Chris Read" w:date="2020-08-28T12:25:00Z">
        <w:r w:rsidR="00AA432C" w:rsidRPr="003B1AD8" w:rsidDel="00FF6FD5">
          <w:rPr>
            <w:rFonts w:ascii="Segoe UI" w:hAnsi="Segoe UI" w:cs="Segoe UI"/>
            <w:sz w:val="24"/>
            <w:szCs w:val="24"/>
            <w:lang w:val="en-US"/>
          </w:rPr>
          <w:delText>two</w:delText>
        </w:r>
      </w:del>
      <w:r w:rsidR="00AA432C" w:rsidRPr="003B1AD8">
        <w:rPr>
          <w:rFonts w:ascii="Segoe UI" w:hAnsi="Segoe UI" w:cs="Segoe UI"/>
          <w:sz w:val="24"/>
          <w:szCs w:val="24"/>
          <w:lang w:val="en-US"/>
        </w:rPr>
        <w:t xml:space="preserve"> lines</w:t>
      </w:r>
      <w:ins w:id="1137" w:author="Christopher Read" w:date="2020-08-30T23:28:00Z">
        <w:r w:rsidR="00272BE9" w:rsidRPr="003B1AD8">
          <w:rPr>
            <w:rFonts w:ascii="Segoe UI" w:hAnsi="Segoe UI" w:cs="Segoe UI"/>
            <w:sz w:val="24"/>
            <w:szCs w:val="24"/>
            <w:lang w:val="en-US"/>
          </w:rPr>
          <w:t>,</w:t>
        </w:r>
      </w:ins>
      <w:r w:rsidR="00AA432C" w:rsidRPr="003B1AD8">
        <w:rPr>
          <w:rFonts w:ascii="Segoe UI" w:hAnsi="Segoe UI" w:cs="Segoe UI"/>
          <w:sz w:val="24"/>
          <w:szCs w:val="24"/>
          <w:lang w:val="en-US"/>
        </w:rPr>
        <w:t xml:space="preserve"> </w:t>
      </w:r>
      <w:del w:id="1138" w:author="Chris Read" w:date="2020-08-28T12:26:00Z">
        <w:r w:rsidR="00AA432C" w:rsidRPr="003B1AD8" w:rsidDel="00FF45CF">
          <w:rPr>
            <w:rFonts w:ascii="Segoe UI" w:hAnsi="Segoe UI" w:cs="Segoe UI"/>
            <w:sz w:val="24"/>
            <w:szCs w:val="24"/>
            <w:lang w:val="en-US"/>
          </w:rPr>
          <w:delText xml:space="preserve">with </w:delText>
        </w:r>
      </w:del>
      <w:r w:rsidR="00AA432C" w:rsidRPr="003B1AD8">
        <w:rPr>
          <w:rFonts w:ascii="Segoe UI" w:hAnsi="Segoe UI" w:cs="Segoe UI"/>
          <w:sz w:val="24"/>
          <w:szCs w:val="24"/>
          <w:lang w:val="en-US"/>
        </w:rPr>
        <w:t xml:space="preserve">the </w:t>
      </w:r>
      <w:ins w:id="1139" w:author="Kristin Fender" w:date="2020-08-06T10:20:00Z">
        <w:r w:rsidR="005B29D7" w:rsidRPr="003B1AD8">
          <w:rPr>
            <w:rFonts w:ascii="Segoe UI" w:hAnsi="Segoe UI" w:cs="Segoe UI"/>
            <w:sz w:val="24"/>
            <w:szCs w:val="24"/>
            <w:lang w:val="en-US"/>
          </w:rPr>
          <w:t>operation type</w:t>
        </w:r>
      </w:ins>
      <w:ins w:id="1140" w:author="Christopher Read" w:date="2020-08-30T23:28:00Z">
        <w:r w:rsidR="00272BE9" w:rsidRPr="003B1AD8">
          <w:rPr>
            <w:rFonts w:ascii="Segoe UI" w:hAnsi="Segoe UI" w:cs="Segoe UI"/>
            <w:sz w:val="24"/>
            <w:szCs w:val="24"/>
            <w:lang w:val="en-US"/>
          </w:rPr>
          <w:t xml:space="preserve"> should be</w:t>
        </w:r>
      </w:ins>
      <w:ins w:id="1141" w:author="Kristin Fender" w:date="2020-08-06T10:20:00Z">
        <w:del w:id="1142" w:author="Chris Read" w:date="2020-08-28T12:26:00Z">
          <w:r w:rsidR="005B29D7" w:rsidRPr="003B1AD8" w:rsidDel="00FF45CF">
            <w:rPr>
              <w:rFonts w:ascii="Segoe UI" w:hAnsi="Segoe UI" w:cs="Segoe UI"/>
              <w:sz w:val="24"/>
              <w:szCs w:val="24"/>
              <w:lang w:val="en-US"/>
            </w:rPr>
            <w:delText>,</w:delText>
          </w:r>
        </w:del>
        <w:r w:rsidR="005B29D7" w:rsidRPr="003B1AD8">
          <w:rPr>
            <w:rFonts w:ascii="Segoe UI" w:hAnsi="Segoe UI" w:cs="Segoe UI"/>
            <w:sz w:val="24"/>
            <w:szCs w:val="24"/>
            <w:lang w:val="en-US"/>
          </w:rPr>
          <w:t xml:space="preserve"> </w:t>
        </w:r>
      </w:ins>
      <w:r w:rsidR="00EE5D77" w:rsidRPr="003B1AD8">
        <w:rPr>
          <w:rFonts w:ascii="Segoe UI" w:hAnsi="Segoe UI" w:cs="Segoe UI"/>
          <w:b/>
          <w:bCs/>
          <w:sz w:val="24"/>
          <w:szCs w:val="24"/>
          <w:lang w:val="en-US"/>
        </w:rPr>
        <w:t>Writing off</w:t>
      </w:r>
      <w:ins w:id="1143" w:author="Christopher Read" w:date="2020-08-30T23:28:00Z">
        <w:r w:rsidR="00272BE9" w:rsidRPr="003B1AD8">
          <w:rPr>
            <w:rFonts w:ascii="Segoe UI" w:hAnsi="Segoe UI" w:cs="Segoe UI"/>
            <w:sz w:val="24"/>
            <w:szCs w:val="24"/>
            <w:lang w:val="en-US"/>
          </w:rPr>
          <w:t>,</w:t>
        </w:r>
      </w:ins>
      <w:r w:rsidR="00EE5D77" w:rsidRPr="003B1AD8">
        <w:rPr>
          <w:rFonts w:ascii="Segoe UI" w:hAnsi="Segoe UI" w:cs="Segoe UI"/>
          <w:sz w:val="24"/>
          <w:szCs w:val="24"/>
          <w:lang w:val="en-US"/>
        </w:rPr>
        <w:t xml:space="preserve"> </w:t>
      </w:r>
      <w:del w:id="1144" w:author="Kristin Fender" w:date="2020-08-06T10:20:00Z">
        <w:r w:rsidR="00EE5D77" w:rsidRPr="003B1AD8" w:rsidDel="005B29D7">
          <w:rPr>
            <w:rFonts w:ascii="Segoe UI" w:hAnsi="Segoe UI" w:cs="Segoe UI"/>
            <w:sz w:val="24"/>
            <w:szCs w:val="24"/>
            <w:lang w:val="en-US"/>
          </w:rPr>
          <w:delText xml:space="preserve">operation type </w:delText>
        </w:r>
      </w:del>
      <w:r w:rsidR="00EE5D77" w:rsidRPr="003B1AD8">
        <w:rPr>
          <w:rFonts w:ascii="Segoe UI" w:hAnsi="Segoe UI" w:cs="Segoe UI"/>
          <w:sz w:val="24"/>
          <w:szCs w:val="24"/>
          <w:lang w:val="en-US"/>
        </w:rPr>
        <w:t>and</w:t>
      </w:r>
      <w:r w:rsidR="00F06B5C" w:rsidRPr="003B1AD8">
        <w:rPr>
          <w:rFonts w:ascii="Segoe UI" w:hAnsi="Segoe UI" w:cs="Segoe UI"/>
          <w:sz w:val="24"/>
          <w:szCs w:val="24"/>
          <w:lang w:val="en-US"/>
        </w:rPr>
        <w:t xml:space="preserve"> </w:t>
      </w:r>
      <w:ins w:id="1145" w:author="Chris Read" w:date="2020-08-28T12:26:00Z">
        <w:r w:rsidR="000975FB" w:rsidRPr="003B1AD8">
          <w:rPr>
            <w:rFonts w:ascii="Segoe UI" w:hAnsi="Segoe UI" w:cs="Segoe UI"/>
            <w:sz w:val="24"/>
            <w:szCs w:val="24"/>
            <w:lang w:val="en-US"/>
          </w:rPr>
          <w:t xml:space="preserve">the </w:t>
        </w:r>
      </w:ins>
      <w:del w:id="1146" w:author="Chris Read" w:date="2020-08-28T12:26:00Z">
        <w:r w:rsidR="00F06B5C" w:rsidRPr="003B1AD8" w:rsidDel="000975FB">
          <w:rPr>
            <w:rFonts w:ascii="Segoe UI" w:hAnsi="Segoe UI" w:cs="Segoe UI"/>
            <w:sz w:val="24"/>
            <w:szCs w:val="24"/>
            <w:lang w:val="en-US"/>
          </w:rPr>
          <w:delText>with</w:delText>
        </w:r>
        <w:r w:rsidR="00EE5D77" w:rsidRPr="003B1AD8" w:rsidDel="000975FB">
          <w:rPr>
            <w:rFonts w:ascii="Segoe UI" w:hAnsi="Segoe UI" w:cs="Segoe UI"/>
            <w:sz w:val="24"/>
            <w:szCs w:val="24"/>
            <w:lang w:val="en-US"/>
          </w:rPr>
          <w:delText xml:space="preserve"> </w:delText>
        </w:r>
      </w:del>
      <w:r w:rsidR="00AA432C" w:rsidRPr="003B1AD8">
        <w:rPr>
          <w:rFonts w:ascii="Segoe UI" w:hAnsi="Segoe UI" w:cs="Segoe UI"/>
          <w:sz w:val="24"/>
          <w:szCs w:val="24"/>
          <w:lang w:val="en-US"/>
        </w:rPr>
        <w:t xml:space="preserve">amount </w:t>
      </w:r>
      <w:ins w:id="1147" w:author="Christopher Read" w:date="2020-08-30T23:28:00Z">
        <w:r w:rsidR="00272BE9" w:rsidRPr="003B1AD8">
          <w:rPr>
            <w:rFonts w:ascii="Segoe UI" w:hAnsi="Segoe UI" w:cs="Segoe UI"/>
            <w:sz w:val="24"/>
            <w:szCs w:val="24"/>
            <w:lang w:val="en-US"/>
          </w:rPr>
          <w:t xml:space="preserve">should </w:t>
        </w:r>
      </w:ins>
      <w:r w:rsidR="00F06B5C" w:rsidRPr="003B1AD8">
        <w:rPr>
          <w:rFonts w:ascii="Segoe UI" w:hAnsi="Segoe UI" w:cs="Segoe UI"/>
          <w:sz w:val="24"/>
          <w:szCs w:val="24"/>
          <w:lang w:val="en-US"/>
        </w:rPr>
        <w:t>equal</w:t>
      </w:r>
      <w:ins w:id="1148" w:author="Chris Read" w:date="2020-08-28T12:26:00Z">
        <w:r w:rsidR="000975FB" w:rsidRPr="003B1AD8">
          <w:rPr>
            <w:rFonts w:ascii="Segoe UI" w:hAnsi="Segoe UI" w:cs="Segoe UI"/>
            <w:sz w:val="24"/>
            <w:szCs w:val="24"/>
            <w:lang w:val="en-US"/>
          </w:rPr>
          <w:t xml:space="preserve"> </w:t>
        </w:r>
      </w:ins>
      <w:del w:id="1149" w:author="Chris Read" w:date="2020-08-28T12:26:00Z">
        <w:r w:rsidR="00F06B5C" w:rsidRPr="003B1AD8" w:rsidDel="000975FB">
          <w:rPr>
            <w:rFonts w:ascii="Segoe UI" w:hAnsi="Segoe UI" w:cs="Segoe UI"/>
            <w:sz w:val="24"/>
            <w:szCs w:val="24"/>
            <w:lang w:val="en-US"/>
          </w:rPr>
          <w:delText xml:space="preserve"> to </w:delText>
        </w:r>
      </w:del>
      <w:r w:rsidR="00146D36" w:rsidRPr="003B1AD8">
        <w:rPr>
          <w:rFonts w:ascii="Segoe UI" w:hAnsi="Segoe UI" w:cs="Segoe UI"/>
          <w:sz w:val="24"/>
          <w:szCs w:val="24"/>
          <w:lang w:val="en-US"/>
        </w:rPr>
        <w:t xml:space="preserve">10,000.00 </w:t>
      </w:r>
      <w:r w:rsidR="00297575" w:rsidRPr="003B1AD8">
        <w:rPr>
          <w:rFonts w:ascii="Segoe UI" w:hAnsi="Segoe UI" w:cs="Segoe UI"/>
          <w:sz w:val="24"/>
          <w:szCs w:val="24"/>
          <w:lang w:val="en-US"/>
        </w:rPr>
        <w:t xml:space="preserve">÷ 12 = </w:t>
      </w:r>
      <w:r w:rsidR="00AA432C" w:rsidRPr="003B1AD8">
        <w:rPr>
          <w:rFonts w:ascii="Segoe UI" w:hAnsi="Segoe UI" w:cs="Segoe UI"/>
          <w:b/>
          <w:bCs/>
          <w:sz w:val="24"/>
          <w:szCs w:val="24"/>
          <w:lang w:val="en-US"/>
          <w:rPrChange w:id="1150" w:author="Chris Read" w:date="2020-08-31T10:13:00Z">
            <w:rPr>
              <w:rFonts w:ascii="Segoe UI" w:hAnsi="Segoe UI" w:cs="Segoe UI"/>
              <w:sz w:val="24"/>
              <w:szCs w:val="24"/>
              <w:lang w:val="en-US"/>
            </w:rPr>
          </w:rPrChange>
        </w:rPr>
        <w:t>833.33</w:t>
      </w:r>
      <w:del w:id="1151" w:author="Christopher Read" w:date="2020-08-30T23:28:00Z">
        <w:r w:rsidR="00AA432C" w:rsidRPr="003B1AD8" w:rsidDel="00272BE9">
          <w:rPr>
            <w:rFonts w:ascii="Segoe UI" w:hAnsi="Segoe UI" w:cs="Segoe UI"/>
            <w:sz w:val="24"/>
            <w:szCs w:val="24"/>
            <w:lang w:val="en-US"/>
          </w:rPr>
          <w:delText xml:space="preserve"> were created</w:delText>
        </w:r>
      </w:del>
      <w:r w:rsidR="00AA432C" w:rsidRPr="003B1AD8">
        <w:rPr>
          <w:rFonts w:ascii="Segoe UI" w:hAnsi="Segoe UI" w:cs="Segoe UI"/>
          <w:sz w:val="24"/>
          <w:szCs w:val="24"/>
          <w:lang w:val="en-US"/>
        </w:rPr>
        <w:t>.</w:t>
      </w:r>
      <w:r w:rsidR="00BB5683" w:rsidRPr="003B1AD8">
        <w:rPr>
          <w:rFonts w:ascii="Segoe UI" w:hAnsi="Segoe UI" w:cs="Segoe UI"/>
          <w:sz w:val="24"/>
          <w:szCs w:val="24"/>
          <w:lang w:val="en-US"/>
        </w:rPr>
        <w:t xml:space="preserve"> </w:t>
      </w:r>
      <w:ins w:id="1152" w:author="Christopher Read" w:date="2020-08-30T23:29:00Z">
        <w:r w:rsidR="003A00A1" w:rsidRPr="003B1AD8">
          <w:rPr>
            <w:rFonts w:ascii="Segoe UI" w:hAnsi="Segoe UI" w:cs="Segoe UI"/>
            <w:sz w:val="24"/>
            <w:szCs w:val="24"/>
            <w:lang w:val="en-US"/>
          </w:rPr>
          <w:t xml:space="preserve">When </w:t>
        </w:r>
        <w:proofErr w:type="gramStart"/>
        <w:r w:rsidR="003A00A1" w:rsidRPr="003B1AD8">
          <w:rPr>
            <w:rFonts w:ascii="Segoe UI" w:hAnsi="Segoe UI" w:cs="Segoe UI"/>
            <w:sz w:val="24"/>
            <w:szCs w:val="24"/>
            <w:lang w:val="en-US"/>
          </w:rPr>
          <w:t>you've</w:t>
        </w:r>
        <w:proofErr w:type="gramEnd"/>
        <w:r w:rsidR="003A00A1" w:rsidRPr="003B1AD8">
          <w:rPr>
            <w:rFonts w:ascii="Segoe UI" w:hAnsi="Segoe UI" w:cs="Segoe UI"/>
            <w:sz w:val="24"/>
            <w:szCs w:val="24"/>
            <w:lang w:val="en-US"/>
          </w:rPr>
          <w:t xml:space="preserve"> finished, p</w:t>
        </w:r>
      </w:ins>
      <w:del w:id="1153" w:author="Christopher Read" w:date="2020-08-30T23:29:00Z">
        <w:r w:rsidR="006D6EB3" w:rsidRPr="003B1AD8" w:rsidDel="003A00A1">
          <w:rPr>
            <w:rFonts w:ascii="Segoe UI" w:hAnsi="Segoe UI" w:cs="Segoe UI"/>
            <w:sz w:val="24"/>
            <w:szCs w:val="24"/>
            <w:lang w:val="en-US"/>
          </w:rPr>
          <w:delText>P</w:delText>
        </w:r>
      </w:del>
      <w:r w:rsidR="006D6EB3" w:rsidRPr="003B1AD8">
        <w:rPr>
          <w:rFonts w:ascii="Segoe UI" w:hAnsi="Segoe UI" w:cs="Segoe UI"/>
          <w:sz w:val="24"/>
          <w:szCs w:val="24"/>
          <w:lang w:val="en-US"/>
        </w:rPr>
        <w:t>ost the journal.</w:t>
      </w:r>
    </w:p>
    <w:p w14:paraId="2E429083" w14:textId="71143C80" w:rsidR="004331C6" w:rsidRPr="003B1AD8" w:rsidRDefault="004331C6" w:rsidP="00C617E1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3B1AD8">
        <w:rPr>
          <w:rFonts w:ascii="Segoe UI" w:hAnsi="Segoe UI" w:cs="Segoe UI"/>
          <w:sz w:val="24"/>
          <w:szCs w:val="24"/>
          <w:lang w:val="en-US"/>
        </w:rPr>
        <w:t xml:space="preserve">Create the tax register journal for </w:t>
      </w:r>
      <w:del w:id="1154" w:author="Kristin Fender" w:date="2020-08-06T10:21:00Z">
        <w:r w:rsidRPr="003B1AD8" w:rsidDel="005B29D7">
          <w:rPr>
            <w:rFonts w:ascii="Segoe UI" w:hAnsi="Segoe UI" w:cs="Segoe UI"/>
            <w:sz w:val="24"/>
            <w:szCs w:val="24"/>
            <w:lang w:val="en-US"/>
          </w:rPr>
          <w:delText xml:space="preserve">1 </w:delText>
        </w:r>
      </w:del>
      <w:ins w:id="1155" w:author="Kristin Fender" w:date="2020-08-06T10:21:00Z">
        <w:r w:rsidR="005B29D7" w:rsidRPr="003B1AD8">
          <w:rPr>
            <w:rFonts w:ascii="Segoe UI" w:hAnsi="Segoe UI" w:cs="Segoe UI"/>
            <w:sz w:val="24"/>
            <w:szCs w:val="24"/>
            <w:lang w:val="en-US"/>
          </w:rPr>
          <w:t xml:space="preserve">one 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 xml:space="preserve">month of </w:t>
      </w:r>
      <w:ins w:id="1156" w:author="Kristin Fender" w:date="2020-08-06T10:21:00Z">
        <w:r w:rsidR="005B29D7" w:rsidRPr="003B1AD8">
          <w:rPr>
            <w:rFonts w:ascii="Segoe UI" w:hAnsi="Segoe UI" w:cs="Segoe UI"/>
            <w:sz w:val="24"/>
            <w:szCs w:val="24"/>
            <w:lang w:val="en-US"/>
          </w:rPr>
          <w:t xml:space="preserve">the 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 xml:space="preserve">2019 </w:t>
      </w:r>
      <w:ins w:id="1157" w:author="Kristin Fender" w:date="2020-08-06T10:21:00Z">
        <w:r w:rsidR="005B29D7" w:rsidRPr="003B1AD8">
          <w:rPr>
            <w:rFonts w:ascii="Segoe UI" w:hAnsi="Segoe UI" w:cs="Segoe UI"/>
            <w:sz w:val="24"/>
            <w:szCs w:val="24"/>
            <w:lang w:val="en-US"/>
          </w:rPr>
          <w:t xml:space="preserve">calendar 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>year</w:t>
      </w:r>
      <w:ins w:id="1158" w:author="Chris Read" w:date="2020-08-28T12:27:00Z">
        <w:r w:rsidR="000975FB" w:rsidRPr="003B1AD8">
          <w:rPr>
            <w:rFonts w:ascii="Segoe UI" w:hAnsi="Segoe UI" w:cs="Segoe UI"/>
            <w:sz w:val="24"/>
            <w:szCs w:val="24"/>
            <w:lang w:val="en-US"/>
          </w:rPr>
          <w:t>,</w:t>
        </w:r>
      </w:ins>
      <w:ins w:id="1159" w:author="Kristin Fender" w:date="2020-08-06T10:21:00Z">
        <w:r w:rsidR="005B29D7" w:rsidRPr="003B1AD8">
          <w:rPr>
            <w:rFonts w:ascii="Segoe UI" w:hAnsi="Segoe UI" w:cs="Segoe UI"/>
            <w:sz w:val="24"/>
            <w:szCs w:val="24"/>
            <w:lang w:val="en-US"/>
          </w:rPr>
          <w:t xml:space="preserve"> and then c</w:t>
        </w:r>
      </w:ins>
      <w:del w:id="1160" w:author="Kristin Fender" w:date="2020-08-06T10:21:00Z">
        <w:r w:rsidRPr="003B1AD8" w:rsidDel="005B29D7">
          <w:rPr>
            <w:rFonts w:ascii="Segoe UI" w:hAnsi="Segoe UI" w:cs="Segoe UI"/>
            <w:sz w:val="24"/>
            <w:szCs w:val="24"/>
            <w:lang w:val="en-US"/>
          </w:rPr>
          <w:delText>. C</w:delText>
        </w:r>
      </w:del>
      <w:r w:rsidRPr="003B1AD8">
        <w:rPr>
          <w:rFonts w:ascii="Segoe UI" w:hAnsi="Segoe UI" w:cs="Segoe UI"/>
          <w:sz w:val="24"/>
          <w:szCs w:val="24"/>
          <w:lang w:val="en-US"/>
        </w:rPr>
        <w:t xml:space="preserve">alculate all </w:t>
      </w:r>
      <w:ins w:id="1161" w:author="Kristin Fender" w:date="2020-08-06T10:21:00Z">
        <w:r w:rsidR="005B29D7" w:rsidRPr="003B1AD8">
          <w:rPr>
            <w:rFonts w:ascii="Segoe UI" w:hAnsi="Segoe UI" w:cs="Segoe UI"/>
            <w:sz w:val="24"/>
            <w:szCs w:val="24"/>
            <w:lang w:val="en-US"/>
          </w:rPr>
          <w:t xml:space="preserve">the </w:t>
        </w:r>
      </w:ins>
      <w:r w:rsidRPr="003B1AD8">
        <w:rPr>
          <w:rFonts w:ascii="Segoe UI" w:hAnsi="Segoe UI" w:cs="Segoe UI"/>
          <w:sz w:val="24"/>
          <w:szCs w:val="24"/>
          <w:lang w:val="en-US"/>
        </w:rPr>
        <w:t>registers</w:t>
      </w:r>
      <w:r w:rsidR="00C617E1" w:rsidRPr="003B1AD8">
        <w:rPr>
          <w:rFonts w:ascii="Segoe UI" w:hAnsi="Segoe UI" w:cs="Segoe UI"/>
          <w:sz w:val="24"/>
          <w:szCs w:val="24"/>
          <w:lang w:val="en-US"/>
        </w:rPr>
        <w:t xml:space="preserve">. In the </w:t>
      </w:r>
      <w:r w:rsidR="00C617E1" w:rsidRPr="003B1AD8">
        <w:rPr>
          <w:rFonts w:ascii="Segoe UI" w:hAnsi="Segoe UI" w:cs="Segoe UI"/>
          <w:b/>
          <w:bCs/>
          <w:sz w:val="24"/>
          <w:szCs w:val="24"/>
          <w:lang w:val="en-US"/>
        </w:rPr>
        <w:t>Deferrals</w:t>
      </w:r>
      <w:r w:rsidR="00C617E1" w:rsidRPr="003B1AD8">
        <w:rPr>
          <w:rFonts w:ascii="Segoe UI" w:hAnsi="Segoe UI" w:cs="Segoe UI"/>
          <w:sz w:val="24"/>
          <w:szCs w:val="24"/>
          <w:lang w:val="en-US"/>
        </w:rPr>
        <w:t xml:space="preserve"> register, you </w:t>
      </w:r>
      <w:del w:id="1162" w:author="Chris Read" w:date="2020-08-28T12:27:00Z">
        <w:r w:rsidR="00C617E1" w:rsidRPr="003B1AD8" w:rsidDel="000975FB">
          <w:rPr>
            <w:rFonts w:ascii="Segoe UI" w:hAnsi="Segoe UI" w:cs="Segoe UI"/>
            <w:sz w:val="24"/>
            <w:szCs w:val="24"/>
            <w:lang w:val="en-US"/>
          </w:rPr>
          <w:delText xml:space="preserve">can </w:delText>
        </w:r>
      </w:del>
      <w:ins w:id="1163" w:author="Chris Read" w:date="2020-08-28T12:27:00Z">
        <w:r w:rsidR="000975FB" w:rsidRPr="003B1AD8">
          <w:rPr>
            <w:rFonts w:ascii="Segoe UI" w:hAnsi="Segoe UI" w:cs="Segoe UI"/>
            <w:sz w:val="24"/>
            <w:szCs w:val="24"/>
            <w:lang w:val="en-US"/>
          </w:rPr>
          <w:t xml:space="preserve">should </w:t>
        </w:r>
      </w:ins>
      <w:r w:rsidR="00C617E1" w:rsidRPr="003B1AD8">
        <w:rPr>
          <w:rFonts w:ascii="Segoe UI" w:hAnsi="Segoe UI" w:cs="Segoe UI"/>
          <w:sz w:val="24"/>
          <w:szCs w:val="24"/>
          <w:lang w:val="en-US"/>
        </w:rPr>
        <w:t>see the following information</w:t>
      </w:r>
      <w:ins w:id="1164" w:author="Chris Read" w:date="2020-08-27T14:42:00Z">
        <w:r w:rsidR="00527E91" w:rsidRPr="003B1AD8">
          <w:rPr>
            <w:rFonts w:ascii="Segoe UI" w:hAnsi="Segoe UI" w:cs="Segoe UI"/>
            <w:sz w:val="24"/>
            <w:szCs w:val="24"/>
            <w:lang w:val="en-US"/>
          </w:rPr>
          <w:t>.</w:t>
        </w:r>
      </w:ins>
      <w:del w:id="1165" w:author="Chris Read" w:date="2020-08-27T14:42:00Z">
        <w:r w:rsidR="00C617E1" w:rsidRPr="003B1AD8" w:rsidDel="00527E91">
          <w:rPr>
            <w:rFonts w:ascii="Segoe UI" w:hAnsi="Segoe UI" w:cs="Segoe UI"/>
            <w:sz w:val="24"/>
            <w:szCs w:val="24"/>
            <w:lang w:val="en-US"/>
          </w:rPr>
          <w:delText>:</w:delText>
        </w:r>
      </w:del>
    </w:p>
    <w:tbl>
      <w:tblPr>
        <w:tblW w:w="0" w:type="auto"/>
        <w:tblInd w:w="3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6"/>
        <w:gridCol w:w="5386"/>
      </w:tblGrid>
      <w:tr w:rsidR="00C617E1" w:rsidRPr="003B1AD8" w14:paraId="682DEA01" w14:textId="77777777" w:rsidTr="00081CAD">
        <w:trPr>
          <w:tblHeader/>
        </w:trPr>
        <w:tc>
          <w:tcPr>
            <w:tcW w:w="3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0E7EB6EF" w14:textId="77777777" w:rsidR="00C617E1" w:rsidRPr="003B1AD8" w:rsidRDefault="00C617E1" w:rsidP="0050690C">
            <w:pPr>
              <w:pStyle w:val="a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5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E3CA90B" w14:textId="77777777" w:rsidR="00C617E1" w:rsidRPr="003B1AD8" w:rsidRDefault="00C617E1" w:rsidP="0050690C">
            <w:pPr>
              <w:pStyle w:val="a"/>
              <w:jc w:val="both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Value</w:t>
            </w:r>
          </w:p>
        </w:tc>
      </w:tr>
      <w:tr w:rsidR="00C617E1" w:rsidRPr="003B1AD8" w14:paraId="41CD81C5" w14:textId="77777777" w:rsidTr="00081CAD">
        <w:tc>
          <w:tcPr>
            <w:tcW w:w="325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44770E7E" w14:textId="77777777" w:rsidR="00C617E1" w:rsidRPr="003B1AD8" w:rsidRDefault="00C617E1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66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67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  <w:t>Transaction date</w:t>
            </w:r>
          </w:p>
        </w:tc>
        <w:tc>
          <w:tcPr>
            <w:tcW w:w="538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2673C15B" w14:textId="1E130230" w:rsidR="00C617E1" w:rsidRPr="00CB771E" w:rsidRDefault="00FF723F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1/1/2019</w:t>
            </w:r>
          </w:p>
        </w:tc>
      </w:tr>
      <w:tr w:rsidR="00C617E1" w:rsidRPr="003B1AD8" w14:paraId="3A020BCD" w14:textId="77777777" w:rsidTr="00081CAD">
        <w:tc>
          <w:tcPr>
            <w:tcW w:w="325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03F847E0" w14:textId="77777777" w:rsidR="00C617E1" w:rsidRPr="003B1AD8" w:rsidRDefault="00C617E1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68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69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  <w:t>Expense type</w:t>
            </w:r>
          </w:p>
        </w:tc>
        <w:tc>
          <w:tcPr>
            <w:tcW w:w="538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66E9FFAA" w14:textId="21680F89" w:rsidR="00C617E1" w:rsidRPr="003B1AD8" w:rsidRDefault="00C617E1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9020</w:t>
            </w:r>
            <w:r w:rsidR="00FF723F"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</w:t>
            </w:r>
            <w:r w:rsidRPr="0041340D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0</w:t>
            </w:r>
            <w:r w:rsidR="00FF723F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</w:t>
            </w: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00</w:t>
            </w:r>
          </w:p>
        </w:tc>
      </w:tr>
      <w:tr w:rsidR="00C617E1" w:rsidRPr="003B1AD8" w14:paraId="12563DF9" w14:textId="77777777" w:rsidTr="00081CAD">
        <w:tc>
          <w:tcPr>
            <w:tcW w:w="325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7B8B98A7" w14:textId="77777777" w:rsidR="00C617E1" w:rsidRPr="003B1AD8" w:rsidRDefault="00C617E1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70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71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  <w:t>Expense code</w:t>
            </w:r>
          </w:p>
        </w:tc>
        <w:tc>
          <w:tcPr>
            <w:tcW w:w="5386" w:type="dxa"/>
            <w:tcBorders>
              <w:top w:val="single" w:sz="4" w:space="0" w:color="FFFFFF" w:themeColor="background1"/>
              <w:bottom w:val="single" w:sz="4" w:space="0" w:color="4472C4" w:themeColor="accent1"/>
            </w:tcBorders>
          </w:tcPr>
          <w:p w14:paraId="356C2F10" w14:textId="65585C41" w:rsidR="00C617E1" w:rsidRPr="003B1AD8" w:rsidRDefault="00C617E1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72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«</w:t>
            </w:r>
            <w:proofErr w:type="spellStart"/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73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П</w:t>
            </w:r>
            <w:r w:rsidR="00217A58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74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рямые</w:t>
            </w:r>
            <w:proofErr w:type="spellEnd"/>
            <w:r w:rsidR="00217A58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75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 xml:space="preserve"> </w:t>
            </w:r>
            <w:proofErr w:type="spellStart"/>
            <w:r w:rsidR="00217A58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76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расходы</w:t>
            </w:r>
            <w:proofErr w:type="spellEnd"/>
            <w:r w:rsidR="00217A58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77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 xml:space="preserve"> </w:t>
            </w:r>
            <w:proofErr w:type="spellStart"/>
            <w:r w:rsidR="00217A58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78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на</w:t>
            </w:r>
            <w:proofErr w:type="spellEnd"/>
            <w:r w:rsidR="00217A58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79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 xml:space="preserve"> </w:t>
            </w:r>
            <w:proofErr w:type="spellStart"/>
            <w:r w:rsidR="00217A58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80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производство</w:t>
            </w:r>
            <w:proofErr w:type="spellEnd"/>
            <w:r w:rsidR="00217A58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81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 xml:space="preserve"> </w:t>
            </w:r>
            <w:r w:rsidR="00393685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82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(</w:t>
            </w:r>
            <w:proofErr w:type="spellStart"/>
            <w:r w:rsidR="00393685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83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сырье</w:t>
            </w:r>
            <w:proofErr w:type="spellEnd"/>
            <w:r w:rsidR="00393685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84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 xml:space="preserve"> и </w:t>
            </w:r>
            <w:proofErr w:type="spellStart"/>
            <w:proofErr w:type="gramStart"/>
            <w:r w:rsidR="00393685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85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материалы</w:t>
            </w:r>
            <w:proofErr w:type="spellEnd"/>
            <w:r w:rsidR="00393685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86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)</w:t>
            </w: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87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»</w:t>
            </w:r>
            <w:proofErr w:type="gramEnd"/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="000344BE"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(</w:t>
            </w:r>
            <w:r w:rsidR="00353ACB" w:rsidRPr="0041340D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ENU: «</w:t>
            </w:r>
            <w:r w:rsidR="000344BE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Direct production expenses (raw and materials)</w:t>
            </w:r>
            <w:r w:rsidR="00353ACB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»</w:t>
            </w:r>
            <w:r w:rsidR="000344BE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)</w:t>
            </w:r>
          </w:p>
        </w:tc>
      </w:tr>
      <w:tr w:rsidR="00C617E1" w:rsidRPr="003B1AD8" w14:paraId="07CDD8E7" w14:textId="77777777" w:rsidTr="00081CAD">
        <w:tc>
          <w:tcPr>
            <w:tcW w:w="325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1944609" w14:textId="77777777" w:rsidR="00C617E1" w:rsidRPr="003B1AD8" w:rsidRDefault="00C617E1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88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89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  <w:t>Object name</w:t>
            </w:r>
          </w:p>
        </w:tc>
        <w:tc>
          <w:tcPr>
            <w:tcW w:w="538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04F932D" w14:textId="3DC2BB3C" w:rsidR="00C617E1" w:rsidRPr="003B1AD8" w:rsidRDefault="00420309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90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«</w:t>
            </w:r>
            <w:proofErr w:type="spellStart"/>
            <w:r w:rsidR="00393685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91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Расходы</w:t>
            </w:r>
            <w:proofErr w:type="spellEnd"/>
            <w:r w:rsidR="00393685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92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 xml:space="preserve"> </w:t>
            </w:r>
            <w:proofErr w:type="spellStart"/>
            <w:r w:rsidR="00393685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93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перечисление</w:t>
            </w:r>
            <w:proofErr w:type="spellEnd"/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94" w:author="Chris Read" w:date="2020-08-31T10:13:00Z">
                  <w:rPr>
                    <w:rFonts w:ascii="Segoe UI" w:hAnsi="Segoe UI" w:cs="Segoe UI"/>
                    <w:bCs/>
                    <w:iCs/>
                    <w:noProof/>
                    <w:sz w:val="24"/>
                    <w:szCs w:val="24"/>
                  </w:rPr>
                </w:rPrChange>
              </w:rPr>
              <w:t>»</w:t>
            </w:r>
            <w:r w:rsidR="00567F03"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 xml:space="preserve"> (</w:t>
            </w:r>
            <w:r w:rsidR="00353ACB"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ENU: «</w:t>
            </w:r>
            <w:r w:rsidR="00567F03" w:rsidRPr="0041340D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Expenses transfer</w:t>
            </w:r>
            <w:r w:rsidR="00353ACB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»</w:t>
            </w:r>
            <w:r w:rsidR="00567F03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)</w:t>
            </w:r>
          </w:p>
        </w:tc>
      </w:tr>
      <w:tr w:rsidR="00C617E1" w:rsidRPr="003B1AD8" w14:paraId="6DF42B3B" w14:textId="77777777" w:rsidTr="00081CAD">
        <w:tc>
          <w:tcPr>
            <w:tcW w:w="325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F06C831" w14:textId="77777777" w:rsidR="00C617E1" w:rsidRPr="003B1AD8" w:rsidRDefault="00C617E1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95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96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  <w:t>Deferrals sum</w:t>
            </w:r>
          </w:p>
        </w:tc>
        <w:tc>
          <w:tcPr>
            <w:tcW w:w="538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23B09CF" w14:textId="63B90FB5" w:rsidR="00C617E1" w:rsidRPr="0041340D" w:rsidRDefault="00420309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</w:t>
            </w:r>
            <w:r w:rsidR="00C617E1"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0,000.00</w:t>
            </w:r>
          </w:p>
        </w:tc>
      </w:tr>
      <w:tr w:rsidR="00C617E1" w:rsidRPr="003B1AD8" w14:paraId="20FB9301" w14:textId="77777777" w:rsidTr="00081CAD">
        <w:tc>
          <w:tcPr>
            <w:tcW w:w="3256" w:type="dxa"/>
            <w:tcBorders>
              <w:top w:val="single" w:sz="4" w:space="0" w:color="4472C4" w:themeColor="accent1"/>
            </w:tcBorders>
          </w:tcPr>
          <w:p w14:paraId="4B2B58E4" w14:textId="7E1F7D06" w:rsidR="00C617E1" w:rsidRPr="003B1AD8" w:rsidRDefault="00C617E1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197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1198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>Term of deferral</w:t>
            </w:r>
            <w:ins w:id="1199" w:author="Chris Read" w:date="2020-08-27T14:43:00Z">
              <w:r w:rsidR="001405CE" w:rsidRPr="00CB771E">
                <w:rPr>
                  <w:rFonts w:ascii="Segoe UI" w:hAnsi="Segoe UI" w:cs="Segoe UI"/>
                  <w:bCs/>
                  <w:sz w:val="24"/>
                  <w:szCs w:val="24"/>
                  <w:lang w:val="en-US"/>
                </w:rPr>
                <w:t>'</w:t>
              </w:r>
            </w:ins>
            <w:del w:id="1200" w:author="Chris Read" w:date="2020-08-27T14:43:00Z">
              <w:r w:rsidRPr="003B1AD8" w:rsidDel="001405CE">
                <w:rPr>
                  <w:rFonts w:ascii="Segoe UI" w:hAnsi="Segoe UI" w:cs="Segoe UI"/>
                  <w:bCs/>
                  <w:sz w:val="24"/>
                  <w:szCs w:val="24"/>
                  <w:lang w:val="en-US"/>
                  <w:rPrChange w:id="1201" w:author="Chris Read" w:date="2020-08-31T10:13:00Z">
                    <w:rPr>
                      <w:rFonts w:ascii="Segoe UI" w:hAnsi="Segoe UI" w:cs="Segoe UI"/>
                      <w:b/>
                      <w:sz w:val="24"/>
                      <w:szCs w:val="24"/>
                      <w:lang w:val="en-US"/>
                    </w:rPr>
                  </w:rPrChange>
                </w:rPr>
                <w:delText>’</w:delText>
              </w:r>
            </w:del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1202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>s write-off</w:t>
            </w:r>
          </w:p>
        </w:tc>
        <w:tc>
          <w:tcPr>
            <w:tcW w:w="5386" w:type="dxa"/>
            <w:tcBorders>
              <w:top w:val="single" w:sz="4" w:space="0" w:color="4472C4" w:themeColor="accent1"/>
            </w:tcBorders>
          </w:tcPr>
          <w:p w14:paraId="58FDF061" w14:textId="094EA33C" w:rsidR="00C617E1" w:rsidRPr="0041340D" w:rsidRDefault="00C617E1" w:rsidP="0050690C">
            <w:pPr>
              <w:pStyle w:val="TBodyText"/>
              <w:spacing w:after="0"/>
              <w:rPr>
                <w:rFonts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cs="Segoe UI"/>
                <w:bCs/>
                <w:iCs/>
                <w:sz w:val="24"/>
                <w:szCs w:val="24"/>
                <w:lang w:val="en-US"/>
              </w:rPr>
              <w:t>1</w:t>
            </w:r>
            <w:r w:rsidR="00420309" w:rsidRPr="00CB771E">
              <w:rPr>
                <w:rFonts w:cs="Segoe UI"/>
                <w:bCs/>
                <w:iCs/>
                <w:sz w:val="24"/>
                <w:szCs w:val="24"/>
                <w:lang w:val="en-US"/>
              </w:rPr>
              <w:t>2</w:t>
            </w:r>
          </w:p>
        </w:tc>
      </w:tr>
      <w:tr w:rsidR="00C617E1" w:rsidRPr="003B1AD8" w14:paraId="2C2E6ACA" w14:textId="77777777" w:rsidTr="00081CAD">
        <w:tc>
          <w:tcPr>
            <w:tcW w:w="3256" w:type="dxa"/>
            <w:tcBorders>
              <w:top w:val="single" w:sz="4" w:space="0" w:color="4472C4" w:themeColor="accent1"/>
            </w:tcBorders>
          </w:tcPr>
          <w:p w14:paraId="6E435810" w14:textId="77777777" w:rsidR="00C617E1" w:rsidRPr="003B1AD8" w:rsidRDefault="00C617E1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203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1204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>Monthly amount</w:t>
            </w:r>
          </w:p>
        </w:tc>
        <w:tc>
          <w:tcPr>
            <w:tcW w:w="5386" w:type="dxa"/>
            <w:tcBorders>
              <w:top w:val="single" w:sz="4" w:space="0" w:color="4472C4" w:themeColor="accent1"/>
            </w:tcBorders>
          </w:tcPr>
          <w:p w14:paraId="289661B0" w14:textId="5899EA71" w:rsidR="00C617E1" w:rsidRPr="003B1AD8" w:rsidRDefault="00C617E1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-</w:t>
            </w:r>
            <w:r w:rsidR="002F7817"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833</w:t>
            </w:r>
            <w:r w:rsidRPr="0041340D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.</w:t>
            </w:r>
            <w:r w:rsidR="002F7817" w:rsidRPr="003B1AD8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33</w:t>
            </w:r>
          </w:p>
        </w:tc>
      </w:tr>
      <w:tr w:rsidR="00C617E1" w:rsidRPr="003B1AD8" w14:paraId="2A33E50C" w14:textId="77777777" w:rsidTr="00081CAD">
        <w:tc>
          <w:tcPr>
            <w:tcW w:w="3256" w:type="dxa"/>
            <w:tcBorders>
              <w:top w:val="single" w:sz="4" w:space="0" w:color="4472C4" w:themeColor="accent1"/>
            </w:tcBorders>
          </w:tcPr>
          <w:p w14:paraId="0BC396A9" w14:textId="77777777" w:rsidR="00C617E1" w:rsidRPr="003B1AD8" w:rsidRDefault="00C617E1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205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1206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>Date begin account</w:t>
            </w:r>
          </w:p>
        </w:tc>
        <w:tc>
          <w:tcPr>
            <w:tcW w:w="5386" w:type="dxa"/>
            <w:tcBorders>
              <w:top w:val="single" w:sz="4" w:space="0" w:color="4472C4" w:themeColor="accent1"/>
            </w:tcBorders>
          </w:tcPr>
          <w:p w14:paraId="69778B9D" w14:textId="73F17A05" w:rsidR="00C617E1" w:rsidRPr="0041340D" w:rsidRDefault="002F7817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</w:t>
            </w:r>
            <w:r w:rsidR="00C617E1"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/1/2019</w:t>
            </w:r>
          </w:p>
        </w:tc>
      </w:tr>
      <w:tr w:rsidR="00C617E1" w:rsidRPr="003B1AD8" w14:paraId="194938F8" w14:textId="77777777" w:rsidTr="00081CAD">
        <w:tc>
          <w:tcPr>
            <w:tcW w:w="3256" w:type="dxa"/>
            <w:tcBorders>
              <w:top w:val="single" w:sz="4" w:space="0" w:color="4472C4" w:themeColor="accent1"/>
            </w:tcBorders>
          </w:tcPr>
          <w:p w14:paraId="23E6BD20" w14:textId="77777777" w:rsidR="00C617E1" w:rsidRPr="003B1AD8" w:rsidRDefault="00C617E1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207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proofErr w:type="gramStart"/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1208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>Amount</w:t>
            </w:r>
            <w:proofErr w:type="gramEnd"/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1209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 xml:space="preserve"> of months</w:t>
            </w:r>
          </w:p>
        </w:tc>
        <w:tc>
          <w:tcPr>
            <w:tcW w:w="5386" w:type="dxa"/>
            <w:tcBorders>
              <w:top w:val="single" w:sz="4" w:space="0" w:color="4472C4" w:themeColor="accent1"/>
            </w:tcBorders>
          </w:tcPr>
          <w:p w14:paraId="65F23E34" w14:textId="77777777" w:rsidR="00C617E1" w:rsidRPr="00CB771E" w:rsidRDefault="00C617E1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1.00</w:t>
            </w:r>
          </w:p>
        </w:tc>
      </w:tr>
      <w:tr w:rsidR="00C617E1" w:rsidRPr="003B1AD8" w14:paraId="6CC1AFC7" w14:textId="77777777" w:rsidTr="00081CAD">
        <w:tc>
          <w:tcPr>
            <w:tcW w:w="325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91B4109" w14:textId="27AE90D4" w:rsidR="00C617E1" w:rsidRPr="003B1AD8" w:rsidRDefault="00C617E1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  <w:rPrChange w:id="1210" w:author="Chris Read" w:date="2020-08-31T10:13:00Z">
                  <w:rPr>
                    <w:rFonts w:ascii="Segoe UI" w:hAnsi="Segoe UI" w:cs="Segoe UI"/>
                    <w:b/>
                    <w:iCs/>
                    <w:sz w:val="24"/>
                    <w:szCs w:val="24"/>
                    <w:lang w:val="en-US"/>
                  </w:rPr>
                </w:rPrChange>
              </w:rPr>
            </w:pPr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1211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>Writ</w:t>
            </w:r>
            <w:ins w:id="1212" w:author="Kristin Fender" w:date="2020-08-06T10:23:00Z">
              <w:r w:rsidR="005B29D7" w:rsidRPr="003B1AD8">
                <w:rPr>
                  <w:rFonts w:ascii="Segoe UI" w:hAnsi="Segoe UI" w:cs="Segoe UI"/>
                  <w:bCs/>
                  <w:sz w:val="24"/>
                  <w:szCs w:val="24"/>
                  <w:lang w:val="en-US"/>
                  <w:rPrChange w:id="1213" w:author="Chris Read" w:date="2020-08-31T10:13:00Z">
                    <w:rPr>
                      <w:rFonts w:ascii="Segoe UI" w:hAnsi="Segoe UI" w:cs="Segoe UI"/>
                      <w:b/>
                      <w:sz w:val="24"/>
                      <w:szCs w:val="24"/>
                      <w:lang w:val="en-US"/>
                    </w:rPr>
                  </w:rPrChange>
                </w:rPr>
                <w:t>e</w:t>
              </w:r>
            </w:ins>
            <w:del w:id="1214" w:author="Kristin Fender" w:date="2020-08-06T10:23:00Z">
              <w:r w:rsidRPr="003B1AD8" w:rsidDel="005B29D7">
                <w:rPr>
                  <w:rFonts w:ascii="Segoe UI" w:hAnsi="Segoe UI" w:cs="Segoe UI"/>
                  <w:bCs/>
                  <w:sz w:val="24"/>
                  <w:szCs w:val="24"/>
                  <w:lang w:val="en-US"/>
                  <w:rPrChange w:id="1215" w:author="Chris Read" w:date="2020-08-31T10:13:00Z">
                    <w:rPr>
                      <w:rFonts w:ascii="Segoe UI" w:hAnsi="Segoe UI" w:cs="Segoe UI"/>
                      <w:b/>
                      <w:sz w:val="24"/>
                      <w:szCs w:val="24"/>
                      <w:lang w:val="en-US"/>
                    </w:rPr>
                  </w:rPrChange>
                </w:rPr>
                <w:delText>ing</w:delText>
              </w:r>
            </w:del>
            <w:r w:rsidRPr="003B1AD8">
              <w:rPr>
                <w:rFonts w:ascii="Segoe UI" w:hAnsi="Segoe UI" w:cs="Segoe UI"/>
                <w:bCs/>
                <w:sz w:val="24"/>
                <w:szCs w:val="24"/>
                <w:lang w:val="en-US"/>
                <w:rPrChange w:id="1216" w:author="Chris Read" w:date="2020-08-31T10:13:00Z">
                  <w:rPr>
                    <w:rFonts w:ascii="Segoe UI" w:hAnsi="Segoe UI" w:cs="Segoe UI"/>
                    <w:b/>
                    <w:sz w:val="24"/>
                    <w:szCs w:val="24"/>
                    <w:lang w:val="en-US"/>
                  </w:rPr>
                </w:rPrChange>
              </w:rPr>
              <w:t>-off sum</w:t>
            </w:r>
          </w:p>
        </w:tc>
        <w:tc>
          <w:tcPr>
            <w:tcW w:w="538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59ABFED" w14:textId="0FF1B8DC" w:rsidR="00C617E1" w:rsidRPr="0041340D" w:rsidRDefault="00C617E1" w:rsidP="0050690C">
            <w:pPr>
              <w:pStyle w:val="a"/>
              <w:jc w:val="both"/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</w:pPr>
            <w:r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-</w:t>
            </w:r>
            <w:r w:rsidR="002F7817" w:rsidRPr="00CB771E">
              <w:rPr>
                <w:rFonts w:ascii="Segoe UI" w:hAnsi="Segoe UI" w:cs="Segoe UI"/>
                <w:bCs/>
                <w:iCs/>
                <w:sz w:val="24"/>
                <w:szCs w:val="24"/>
                <w:lang w:val="en-US"/>
              </w:rPr>
              <w:t>833.33</w:t>
            </w:r>
          </w:p>
        </w:tc>
      </w:tr>
    </w:tbl>
    <w:p w14:paraId="100185E5" w14:textId="77777777" w:rsidR="0060621B" w:rsidRDefault="0060621B" w:rsidP="0060621B">
      <w:pPr>
        <w:pStyle w:val="ListParagraph"/>
        <w:spacing w:after="0" w:line="240" w:lineRule="auto"/>
        <w:ind w:left="360"/>
        <w:rPr>
          <w:ins w:id="1217" w:author="Anastasia Yashenina" w:date="2020-11-05T18:00:00Z"/>
          <w:rFonts w:ascii="Segoe UI" w:hAnsi="Segoe UI" w:cs="Segoe UI"/>
          <w:sz w:val="24"/>
          <w:szCs w:val="24"/>
          <w:lang w:val="en-US"/>
        </w:rPr>
        <w:pPrChange w:id="1218" w:author="Anastasia Yashenina" w:date="2020-11-05T18:00:00Z">
          <w:pPr>
            <w:pStyle w:val="ListParagraph"/>
            <w:numPr>
              <w:numId w:val="47"/>
            </w:numPr>
            <w:spacing w:after="0" w:line="240" w:lineRule="auto"/>
            <w:ind w:left="360" w:hanging="360"/>
          </w:pPr>
        </w:pPrChange>
      </w:pPr>
    </w:p>
    <w:p w14:paraId="7643E640" w14:textId="7FF5B3D9" w:rsidR="00C617E1" w:rsidRPr="003B1AD8" w:rsidDel="005B29D7" w:rsidRDefault="00C617E1" w:rsidP="005B29D7">
      <w:pPr>
        <w:pStyle w:val="ListParagraph"/>
        <w:numPr>
          <w:ilvl w:val="0"/>
          <w:numId w:val="47"/>
        </w:numPr>
        <w:spacing w:after="0" w:line="240" w:lineRule="auto"/>
        <w:rPr>
          <w:del w:id="1219" w:author="Kristin Fender" w:date="2020-08-06T10:21:00Z"/>
          <w:rFonts w:ascii="Segoe UI" w:hAnsi="Segoe UI" w:cs="Segoe UI"/>
          <w:sz w:val="24"/>
          <w:szCs w:val="24"/>
          <w:lang w:val="en-US"/>
        </w:rPr>
      </w:pPr>
      <w:r w:rsidRPr="003B1AD8">
        <w:rPr>
          <w:rFonts w:ascii="Segoe UI" w:hAnsi="Segoe UI" w:cs="Segoe UI"/>
          <w:sz w:val="24"/>
          <w:szCs w:val="24"/>
          <w:lang w:val="en-US"/>
          <w:rPrChange w:id="1220" w:author="Chris Read" w:date="2020-08-31T10:13:00Z">
            <w:rPr>
              <w:lang w:val="en-US"/>
            </w:rPr>
          </w:rPrChange>
        </w:rPr>
        <w:lastRenderedPageBreak/>
        <w:t>Approve the journal</w:t>
      </w:r>
      <w:ins w:id="1221" w:author="Chris Read" w:date="2020-08-28T12:27:00Z">
        <w:r w:rsidR="000975FB" w:rsidRPr="00CB771E">
          <w:rPr>
            <w:rFonts w:ascii="Segoe UI" w:hAnsi="Segoe UI" w:cs="Segoe UI"/>
            <w:sz w:val="24"/>
            <w:szCs w:val="24"/>
            <w:lang w:val="en-US"/>
          </w:rPr>
          <w:t>,</w:t>
        </w:r>
      </w:ins>
      <w:ins w:id="1222" w:author="Kristin Fender" w:date="2020-08-06T10:21:00Z">
        <w:r w:rsidR="005B29D7" w:rsidRPr="00CB771E">
          <w:rPr>
            <w:rFonts w:ascii="Segoe UI" w:hAnsi="Segoe UI" w:cs="Segoe UI"/>
            <w:sz w:val="24"/>
            <w:szCs w:val="24"/>
            <w:lang w:val="en-US"/>
          </w:rPr>
          <w:t xml:space="preserve"> and then create the tax register journal for </w:t>
        </w:r>
      </w:ins>
      <w:ins w:id="1223" w:author="Kristin Fender" w:date="2020-08-06T10:22:00Z">
        <w:r w:rsidR="005B29D7" w:rsidRPr="0041340D">
          <w:rPr>
            <w:rFonts w:ascii="Segoe UI" w:hAnsi="Segoe UI" w:cs="Segoe UI"/>
            <w:sz w:val="24"/>
            <w:szCs w:val="24"/>
            <w:lang w:val="en-US"/>
          </w:rPr>
          <w:t>two months of the 2019 calendar year.</w:t>
        </w:r>
        <w:del w:id="1224" w:author="Chris Read" w:date="2020-08-27T14:42:00Z">
          <w:r w:rsidR="005B29D7" w:rsidRPr="003B1AD8" w:rsidDel="001405CE">
            <w:rPr>
              <w:rFonts w:ascii="Segoe UI" w:hAnsi="Segoe UI" w:cs="Segoe UI"/>
              <w:sz w:val="24"/>
              <w:szCs w:val="24"/>
              <w:lang w:val="en-US"/>
            </w:rPr>
            <w:delText xml:space="preserve"> </w:delText>
          </w:r>
        </w:del>
      </w:ins>
      <w:del w:id="1225" w:author="Kristin Fender" w:date="2020-08-06T10:21:00Z">
        <w:r w:rsidRPr="003B1AD8" w:rsidDel="005B29D7">
          <w:rPr>
            <w:rFonts w:ascii="Segoe UI" w:hAnsi="Segoe UI" w:cs="Segoe UI"/>
            <w:sz w:val="24"/>
            <w:szCs w:val="24"/>
            <w:lang w:val="en-US"/>
            <w:rPrChange w:id="1226" w:author="Chris Read" w:date="2020-08-31T10:13:00Z">
              <w:rPr>
                <w:lang w:val="en-US"/>
              </w:rPr>
            </w:rPrChange>
          </w:rPr>
          <w:delText>.</w:delText>
        </w:r>
      </w:del>
    </w:p>
    <w:p w14:paraId="1903CC21" w14:textId="6AA6BD88" w:rsidR="005B29D7" w:rsidRPr="003B1AD8" w:rsidRDefault="005B29D7">
      <w:pPr>
        <w:pStyle w:val="ListParagraph"/>
        <w:numPr>
          <w:ilvl w:val="0"/>
          <w:numId w:val="47"/>
        </w:numPr>
        <w:spacing w:after="0" w:line="240" w:lineRule="auto"/>
        <w:rPr>
          <w:ins w:id="1227" w:author="Kristin Fender" w:date="2020-08-06T10:22:00Z"/>
          <w:rFonts w:ascii="Segoe UI" w:hAnsi="Segoe UI" w:cs="Segoe UI"/>
          <w:sz w:val="24"/>
          <w:szCs w:val="24"/>
          <w:lang w:val="en-US"/>
          <w:rPrChange w:id="1228" w:author="Chris Read" w:date="2020-08-31T10:13:00Z">
            <w:rPr>
              <w:ins w:id="1229" w:author="Kristin Fender" w:date="2020-08-06T10:22:00Z"/>
              <w:lang w:val="en-US"/>
            </w:rPr>
          </w:rPrChange>
        </w:rPr>
        <w:pPrChange w:id="1230" w:author="Kristin Fender" w:date="2020-08-06T10:21:00Z">
          <w:pPr>
            <w:pStyle w:val="ListParagraph"/>
            <w:spacing w:after="0" w:line="240" w:lineRule="auto"/>
            <w:ind w:left="360"/>
          </w:pPr>
        </w:pPrChange>
      </w:pPr>
    </w:p>
    <w:p w14:paraId="77B35A61" w14:textId="3BE6EF42" w:rsidR="00C617E1" w:rsidRPr="003B1AD8" w:rsidDel="005B29D7" w:rsidRDefault="005B29D7">
      <w:pPr>
        <w:pStyle w:val="ListParagraph"/>
        <w:numPr>
          <w:ilvl w:val="0"/>
          <w:numId w:val="47"/>
        </w:numPr>
        <w:spacing w:before="240" w:after="0" w:line="240" w:lineRule="auto"/>
        <w:rPr>
          <w:del w:id="1231" w:author="Kristin Fender" w:date="2020-08-06T10:21:00Z"/>
          <w:rFonts w:ascii="Segoe UI" w:hAnsi="Segoe UI" w:cs="Segoe UI"/>
          <w:sz w:val="24"/>
          <w:szCs w:val="24"/>
          <w:lang w:val="en-US"/>
          <w:rPrChange w:id="1232" w:author="Chris Read" w:date="2020-08-31T10:13:00Z">
            <w:rPr>
              <w:del w:id="1233" w:author="Kristin Fender" w:date="2020-08-06T10:21:00Z"/>
              <w:lang w:val="en-US"/>
            </w:rPr>
          </w:rPrChange>
        </w:rPr>
        <w:pPrChange w:id="1234" w:author="Kristin Fender" w:date="2020-08-06T10:23:00Z">
          <w:pPr>
            <w:pStyle w:val="ListParagraph"/>
            <w:spacing w:before="240" w:after="0" w:line="240" w:lineRule="auto"/>
          </w:pPr>
        </w:pPrChange>
      </w:pPr>
      <w:ins w:id="1235" w:author="Kristin Fender" w:date="2020-08-06T10:22:00Z">
        <w:r w:rsidRPr="003B1AD8">
          <w:rPr>
            <w:rFonts w:ascii="Segoe UI" w:hAnsi="Segoe UI" w:cs="Segoe UI"/>
            <w:sz w:val="24"/>
            <w:szCs w:val="24"/>
            <w:lang w:val="en-US"/>
            <w:rPrChange w:id="1236" w:author="Chris Read" w:date="2020-08-31T10:13:00Z">
              <w:rPr>
                <w:lang w:val="en-US"/>
              </w:rPr>
            </w:rPrChange>
          </w:rPr>
          <w:t>Calculate the registers</w:t>
        </w:r>
      </w:ins>
      <w:ins w:id="1237" w:author="Chris Read" w:date="2020-08-28T12:27:00Z">
        <w:r w:rsidR="000975FB" w:rsidRPr="00CB771E">
          <w:rPr>
            <w:rFonts w:ascii="Segoe UI" w:hAnsi="Segoe UI" w:cs="Segoe UI"/>
            <w:sz w:val="24"/>
            <w:szCs w:val="24"/>
            <w:lang w:val="en-US"/>
          </w:rPr>
          <w:t>. In</w:t>
        </w:r>
      </w:ins>
      <w:ins w:id="1238" w:author="Kristin Fender" w:date="2020-08-06T10:22:00Z">
        <w:del w:id="1239" w:author="Chris Read" w:date="2020-08-28T12:27:00Z">
          <w:r w:rsidRPr="003B1AD8" w:rsidDel="000975FB">
            <w:rPr>
              <w:rFonts w:ascii="Segoe UI" w:hAnsi="Segoe UI" w:cs="Segoe UI"/>
              <w:sz w:val="24"/>
              <w:szCs w:val="24"/>
              <w:lang w:val="en-US"/>
              <w:rPrChange w:id="1240" w:author="Chris Read" w:date="2020-08-31T10:13:00Z">
                <w:rPr>
                  <w:lang w:val="en-US"/>
                </w:rPr>
              </w:rPrChange>
            </w:rPr>
            <w:delText xml:space="preserve"> and then, on</w:delText>
          </w:r>
        </w:del>
        <w:r w:rsidRPr="003B1AD8">
          <w:rPr>
            <w:rFonts w:ascii="Segoe UI" w:hAnsi="Segoe UI" w:cs="Segoe UI"/>
            <w:sz w:val="24"/>
            <w:szCs w:val="24"/>
            <w:lang w:val="en-US"/>
            <w:rPrChange w:id="1241" w:author="Chris Read" w:date="2020-08-31T10:13:00Z">
              <w:rPr>
                <w:lang w:val="en-US"/>
              </w:rPr>
            </w:rPrChange>
          </w:rPr>
          <w:t xml:space="preserve"> the</w:t>
        </w:r>
      </w:ins>
    </w:p>
    <w:p w14:paraId="4AAECA61" w14:textId="42AD5729" w:rsidR="004331C6" w:rsidRPr="003B1AD8" w:rsidDel="005B29D7" w:rsidRDefault="004331C6">
      <w:pPr>
        <w:pStyle w:val="ListParagraph"/>
        <w:numPr>
          <w:ilvl w:val="0"/>
          <w:numId w:val="47"/>
        </w:numPr>
        <w:rPr>
          <w:del w:id="1242" w:author="Kristin Fender" w:date="2020-08-06T10:22:00Z"/>
          <w:lang w:val="en-US"/>
        </w:rPr>
        <w:pPrChange w:id="1243" w:author="Kristin Fender" w:date="2020-08-06T10:23:00Z">
          <w:pPr>
            <w:pStyle w:val="ListParagraph"/>
            <w:numPr>
              <w:numId w:val="47"/>
            </w:numPr>
            <w:spacing w:before="240" w:after="0" w:line="240" w:lineRule="auto"/>
            <w:ind w:left="360" w:hanging="360"/>
          </w:pPr>
        </w:pPrChange>
      </w:pPr>
      <w:del w:id="1244" w:author="Kristin Fender" w:date="2020-08-06T10:21:00Z">
        <w:r w:rsidRPr="00CB771E" w:rsidDel="005B29D7">
          <w:rPr>
            <w:lang w:val="en-US"/>
          </w:rPr>
          <w:delText>Cr</w:delText>
        </w:r>
      </w:del>
      <w:del w:id="1245" w:author="Kristin Fender" w:date="2020-08-06T10:22:00Z">
        <w:r w:rsidRPr="003B1AD8" w:rsidDel="005B29D7">
          <w:rPr>
            <w:lang w:val="en-US"/>
          </w:rPr>
          <w:delText>eate the tax register journal for 2 month of 2019 year. Calculate all registers.</w:delText>
        </w:r>
      </w:del>
      <w:ins w:id="1246" w:author="Kristin Fender" w:date="2020-08-06T10:22:00Z">
        <w:r w:rsidR="005B29D7" w:rsidRPr="003B1AD8">
          <w:rPr>
            <w:lang w:val="en-US"/>
          </w:rPr>
          <w:t xml:space="preserve"> </w:t>
        </w:r>
      </w:ins>
      <w:del w:id="1247" w:author="Kristin Fender" w:date="2020-08-06T10:22:00Z">
        <w:r w:rsidRPr="003B1AD8" w:rsidDel="005B29D7">
          <w:rPr>
            <w:lang w:val="en-US"/>
          </w:rPr>
          <w:delText xml:space="preserve"> </w:delText>
        </w:r>
      </w:del>
    </w:p>
    <w:p w14:paraId="28F1F91D" w14:textId="43AEAFC5" w:rsidR="00C617E1" w:rsidRPr="003B1AD8" w:rsidRDefault="00C617E1">
      <w:pPr>
        <w:pStyle w:val="ListParagraph"/>
        <w:numPr>
          <w:ilvl w:val="0"/>
          <w:numId w:val="47"/>
        </w:numPr>
        <w:rPr>
          <w:lang w:val="en-US"/>
        </w:rPr>
        <w:pPrChange w:id="1248" w:author="Kristin Fender" w:date="2020-08-06T10:23:00Z">
          <w:pPr>
            <w:pStyle w:val="ListParagraph"/>
            <w:spacing w:after="240"/>
            <w:ind w:left="360"/>
          </w:pPr>
        </w:pPrChange>
      </w:pPr>
      <w:del w:id="1249" w:author="Kristin Fender" w:date="2020-08-06T10:22:00Z">
        <w:r w:rsidRPr="003B1AD8" w:rsidDel="005B29D7">
          <w:rPr>
            <w:lang w:val="en-US"/>
          </w:rPr>
          <w:delText xml:space="preserve">In the </w:delText>
        </w:r>
      </w:del>
      <w:r w:rsidRPr="003B1AD8">
        <w:rPr>
          <w:b/>
          <w:bCs/>
          <w:lang w:val="en-US"/>
        </w:rPr>
        <w:t>Deferrals</w:t>
      </w:r>
      <w:r w:rsidRPr="003B1AD8">
        <w:rPr>
          <w:lang w:val="en-US"/>
        </w:rPr>
        <w:t xml:space="preserve"> register, you </w:t>
      </w:r>
      <w:del w:id="1250" w:author="Chris Read" w:date="2020-08-28T12:27:00Z">
        <w:r w:rsidRPr="003B1AD8" w:rsidDel="000975FB">
          <w:rPr>
            <w:lang w:val="en-US"/>
          </w:rPr>
          <w:delText xml:space="preserve">can </w:delText>
        </w:r>
      </w:del>
      <w:ins w:id="1251" w:author="Chris Read" w:date="2020-08-28T12:27:00Z">
        <w:r w:rsidR="000975FB" w:rsidRPr="003B1AD8">
          <w:rPr>
            <w:lang w:val="en-US"/>
          </w:rPr>
          <w:t xml:space="preserve">should </w:t>
        </w:r>
      </w:ins>
      <w:r w:rsidRPr="003B1AD8">
        <w:rPr>
          <w:lang w:val="en-US"/>
        </w:rPr>
        <w:t xml:space="preserve">see the same line </w:t>
      </w:r>
      <w:del w:id="1252" w:author="Chris Read" w:date="2020-08-28T12:28:00Z">
        <w:r w:rsidRPr="003B1AD8" w:rsidDel="000975FB">
          <w:rPr>
            <w:lang w:val="en-US"/>
          </w:rPr>
          <w:delText xml:space="preserve">as </w:delText>
        </w:r>
      </w:del>
      <w:ins w:id="1253" w:author="Chris Read" w:date="2020-08-28T12:28:00Z">
        <w:r w:rsidR="000975FB" w:rsidRPr="003B1AD8">
          <w:rPr>
            <w:lang w:val="en-US"/>
          </w:rPr>
          <w:t xml:space="preserve">that you saw </w:t>
        </w:r>
      </w:ins>
      <w:r w:rsidRPr="003B1AD8">
        <w:rPr>
          <w:lang w:val="en-US"/>
        </w:rPr>
        <w:t xml:space="preserve">in the </w:t>
      </w:r>
      <w:r w:rsidRPr="003B1AD8">
        <w:rPr>
          <w:b/>
          <w:bCs/>
          <w:lang w:val="en-US"/>
        </w:rPr>
        <w:t>Deferrals</w:t>
      </w:r>
      <w:r w:rsidRPr="003B1AD8">
        <w:rPr>
          <w:lang w:val="en-US"/>
        </w:rPr>
        <w:t xml:space="preserve"> register for </w:t>
      </w:r>
      <w:del w:id="1254" w:author="Kristin Fender" w:date="2020-08-06T10:22:00Z">
        <w:r w:rsidRPr="003B1AD8" w:rsidDel="005B29D7">
          <w:rPr>
            <w:lang w:val="en-US"/>
          </w:rPr>
          <w:delText xml:space="preserve">1 </w:delText>
        </w:r>
      </w:del>
      <w:ins w:id="1255" w:author="Kristin Fender" w:date="2020-08-06T10:22:00Z">
        <w:r w:rsidR="005B29D7" w:rsidRPr="003B1AD8">
          <w:rPr>
            <w:lang w:val="en-US"/>
          </w:rPr>
          <w:t xml:space="preserve">one </w:t>
        </w:r>
      </w:ins>
      <w:r w:rsidRPr="003B1AD8">
        <w:rPr>
          <w:lang w:val="en-US"/>
        </w:rPr>
        <w:t>month</w:t>
      </w:r>
      <w:ins w:id="1256" w:author="Kristin Fender" w:date="2020-08-06T10:22:00Z">
        <w:r w:rsidR="005B29D7" w:rsidRPr="003B1AD8">
          <w:rPr>
            <w:lang w:val="en-US"/>
          </w:rPr>
          <w:t xml:space="preserve">. </w:t>
        </w:r>
      </w:ins>
      <w:del w:id="1257" w:author="Chris Read" w:date="2020-08-28T12:28:00Z">
        <w:r w:rsidRPr="003B1AD8" w:rsidDel="00F81F85">
          <w:rPr>
            <w:lang w:val="en-US"/>
          </w:rPr>
          <w:delText>, only in</w:delText>
        </w:r>
      </w:del>
      <w:ins w:id="1258" w:author="Chris Read" w:date="2020-08-28T12:28:00Z">
        <w:r w:rsidR="00F81F85" w:rsidRPr="003B1AD8">
          <w:rPr>
            <w:lang w:val="en-US"/>
          </w:rPr>
          <w:t>However,</w:t>
        </w:r>
      </w:ins>
      <w:r w:rsidRPr="003B1AD8">
        <w:rPr>
          <w:lang w:val="en-US"/>
        </w:rPr>
        <w:t xml:space="preserve"> the </w:t>
      </w:r>
      <w:r w:rsidRPr="003B1AD8">
        <w:rPr>
          <w:b/>
          <w:bCs/>
          <w:lang w:val="en-US"/>
        </w:rPr>
        <w:t>Amount of months</w:t>
      </w:r>
      <w:r w:rsidRPr="003B1AD8">
        <w:rPr>
          <w:lang w:val="en-US"/>
        </w:rPr>
        <w:t xml:space="preserve"> field </w:t>
      </w:r>
      <w:ins w:id="1259" w:author="Chris Read" w:date="2020-08-28T12:28:00Z">
        <w:r w:rsidR="00F81F85" w:rsidRPr="003B1AD8">
          <w:rPr>
            <w:lang w:val="en-US"/>
          </w:rPr>
          <w:t xml:space="preserve">will be set to </w:t>
        </w:r>
        <w:r w:rsidR="00F81F85" w:rsidRPr="003B1AD8">
          <w:rPr>
            <w:b/>
            <w:bCs/>
            <w:lang w:val="en-US"/>
          </w:rPr>
          <w:t>2.00</w:t>
        </w:r>
        <w:r w:rsidR="00F81F85" w:rsidRPr="003B1AD8">
          <w:rPr>
            <w:lang w:val="en-US"/>
          </w:rPr>
          <w:t xml:space="preserve"> </w:t>
        </w:r>
      </w:ins>
      <w:r w:rsidRPr="003B1AD8">
        <w:rPr>
          <w:lang w:val="en-US"/>
        </w:rPr>
        <w:t xml:space="preserve">instead of </w:t>
      </w:r>
      <w:r w:rsidRPr="003B1AD8">
        <w:rPr>
          <w:b/>
          <w:bCs/>
          <w:lang w:val="en-US"/>
          <w:rPrChange w:id="1260" w:author="Chris Read" w:date="2020-08-31T10:13:00Z">
            <w:rPr>
              <w:lang w:val="en-US"/>
            </w:rPr>
          </w:rPrChange>
        </w:rPr>
        <w:t>1.00</w:t>
      </w:r>
      <w:ins w:id="1261" w:author="Kristin Fender" w:date="2020-08-06T10:22:00Z">
        <w:del w:id="1262" w:author="Chris Read" w:date="2020-08-28T12:28:00Z">
          <w:r w:rsidR="005B29D7" w:rsidRPr="003B1AD8" w:rsidDel="00F81F85">
            <w:rPr>
              <w:lang w:val="en-US"/>
            </w:rPr>
            <w:delText>,</w:delText>
          </w:r>
        </w:del>
      </w:ins>
      <w:del w:id="1263" w:author="Chris Read" w:date="2020-08-28T12:28:00Z">
        <w:r w:rsidRPr="003B1AD8" w:rsidDel="00F81F85">
          <w:rPr>
            <w:lang w:val="en-US"/>
          </w:rPr>
          <w:delText xml:space="preserve"> there will be 2.00</w:delText>
        </w:r>
      </w:del>
      <w:r w:rsidRPr="003B1AD8">
        <w:rPr>
          <w:lang w:val="en-US"/>
        </w:rPr>
        <w:t>.</w:t>
      </w:r>
    </w:p>
    <w:p w14:paraId="1ED6B74C" w14:textId="433A26DE" w:rsidR="004331C6" w:rsidRPr="003B1AD8" w:rsidRDefault="004331C6" w:rsidP="00C617E1">
      <w:pPr>
        <w:pStyle w:val="ListParagraph"/>
        <w:spacing w:after="240"/>
        <w:rPr>
          <w:rFonts w:ascii="Segoe UI" w:hAnsi="Segoe UI" w:cs="Segoe UI"/>
          <w:sz w:val="24"/>
          <w:szCs w:val="24"/>
          <w:lang w:val="en-US"/>
        </w:rPr>
      </w:pPr>
    </w:p>
    <w:sectPr w:rsidR="004331C6" w:rsidRPr="003B1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78" w:author="Kristin Fender" w:date="2020-08-06T10:14:00Z" w:initials="KF">
    <w:p w14:paraId="433E4C58" w14:textId="30A08A35" w:rsidR="0068464D" w:rsidRPr="0068464D" w:rsidRDefault="0068464D" w:rsidP="009E6EC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8464D">
        <w:rPr>
          <w:lang w:val="en-US"/>
        </w:rPr>
        <w:t>Need navigation path to this page.</w:t>
      </w:r>
    </w:p>
  </w:comment>
  <w:comment w:id="179" w:author="Anastasia Yashenina" w:date="2020-11-05T17:36:00Z" w:initials="AY">
    <w:p w14:paraId="33DBD325" w14:textId="229005B6" w:rsidR="00D53AE5" w:rsidRPr="00D53AE5" w:rsidRDefault="00D53AE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376" w:author="Natalya Dyuzhina (KELLY SERVICES IT SOLUTIONS)" w:date="2020-07-10T09:57:00Z" w:initials="ND">
    <w:p w14:paraId="6F0A482A" w14:textId="2AA4C182" w:rsidR="0068464D" w:rsidRPr="007B4D8E" w:rsidRDefault="0068464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There will be the link on the Profit tax registers journal topic</w:t>
      </w:r>
    </w:p>
  </w:comment>
  <w:comment w:id="395" w:author="Kristin Fender" w:date="2020-08-06T11:10:00Z" w:initials="KF">
    <w:p w14:paraId="4D4C4F95" w14:textId="43938CD2" w:rsidR="0068464D" w:rsidRPr="0068464D" w:rsidRDefault="0068464D" w:rsidP="00E0056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8464D">
        <w:rPr>
          <w:lang w:val="en-US"/>
        </w:rPr>
        <w:t>Need to provide navigation path to this page.</w:t>
      </w:r>
    </w:p>
  </w:comment>
  <w:comment w:id="396" w:author="Anastasia Yashenina" w:date="2020-11-05T17:37:00Z" w:initials="AY">
    <w:p w14:paraId="7C989E00" w14:textId="20E2E116" w:rsidR="00D53AE5" w:rsidRPr="00D53AE5" w:rsidRDefault="00D53AE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408" w:author="Kristin Fender" w:date="2020-08-06T11:10:00Z" w:initials="KF">
    <w:p w14:paraId="0DB24F1B" w14:textId="68613719" w:rsidR="0068464D" w:rsidRPr="0068464D" w:rsidRDefault="0068464D" w:rsidP="00E0056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8464D">
        <w:rPr>
          <w:lang w:val="en-US"/>
        </w:rPr>
        <w:t>Need to provide navigation to this page.</w:t>
      </w:r>
    </w:p>
  </w:comment>
  <w:comment w:id="409" w:author="Anastasia Yashenina" w:date="2020-11-05T17:38:00Z" w:initials="AY">
    <w:p w14:paraId="74A8D7FB" w14:textId="3D00D941" w:rsidR="00D53AE5" w:rsidRPr="00D53AE5" w:rsidRDefault="00D53AE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415" w:author="Kristin Fender" w:date="2020-08-06T11:10:00Z" w:initials="KF">
    <w:p w14:paraId="3050B92C" w14:textId="123DC062" w:rsidR="0068464D" w:rsidRPr="0068464D" w:rsidRDefault="0068464D" w:rsidP="00E0056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8464D">
        <w:rPr>
          <w:lang w:val="en-US"/>
        </w:rPr>
        <w:t>Need to provide navigation to this page.</w:t>
      </w:r>
    </w:p>
  </w:comment>
  <w:comment w:id="416" w:author="Anastasia Yashenina" w:date="2020-11-05T17:39:00Z" w:initials="AY">
    <w:p w14:paraId="090B6A4A" w14:textId="237F7926" w:rsidR="00D53AE5" w:rsidRPr="00D53AE5" w:rsidRDefault="00D53AE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430" w:author="Kristin Fender" w:date="2020-08-06T11:11:00Z" w:initials="KF">
    <w:p w14:paraId="4E27BAFC" w14:textId="23AE6A5B" w:rsidR="0068464D" w:rsidRPr="0068464D" w:rsidRDefault="0068464D" w:rsidP="00E0056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8464D">
        <w:rPr>
          <w:lang w:val="en-US"/>
        </w:rPr>
        <w:t>Need to provide navigation to the page.</w:t>
      </w:r>
    </w:p>
  </w:comment>
  <w:comment w:id="431" w:author="Anastasia Yashenina" w:date="2020-11-05T17:43:00Z" w:initials="AY">
    <w:p w14:paraId="1461FE4C" w14:textId="1EBE058D" w:rsidR="00D53AE5" w:rsidRPr="00D53AE5" w:rsidRDefault="00D53AE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456" w:author="Kristin Fender" w:date="2020-08-06T11:13:00Z" w:initials="KF">
    <w:p w14:paraId="6E531D87" w14:textId="77777777" w:rsidR="00B70E95" w:rsidRPr="0068464D" w:rsidRDefault="00B70E95" w:rsidP="00B70E9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8464D">
        <w:rPr>
          <w:lang w:val="en-US"/>
        </w:rPr>
        <w:t>Where are you doing this? Need to provide context and navigation.</w:t>
      </w:r>
    </w:p>
  </w:comment>
  <w:comment w:id="457" w:author="Anastasia Yashenina" w:date="2020-11-05T17:44:00Z" w:initials="AY">
    <w:p w14:paraId="05A0C24D" w14:textId="77777777" w:rsidR="00B70E95" w:rsidRPr="00B70E95" w:rsidRDefault="00B70E95" w:rsidP="00B70E95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447" w:author="Kristin Fender" w:date="2020-08-06T11:13:00Z" w:initials="KF">
    <w:p w14:paraId="4F8100C6" w14:textId="2BDB94D1" w:rsidR="0068464D" w:rsidRPr="0068464D" w:rsidRDefault="0068464D" w:rsidP="00E0056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8464D">
        <w:rPr>
          <w:lang w:val="en-US"/>
        </w:rPr>
        <w:t>Where are you doing this? Need to provide context and navigation.</w:t>
      </w:r>
    </w:p>
  </w:comment>
  <w:comment w:id="448" w:author="Anastasia Yashenina" w:date="2020-11-05T17:44:00Z" w:initials="AY">
    <w:p w14:paraId="7AE7C265" w14:textId="71C82106" w:rsidR="00D53AE5" w:rsidRPr="00B70E95" w:rsidRDefault="00D53AE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B70E95">
        <w:rPr>
          <w:lang w:val="en-US"/>
        </w:rPr>
        <w:t>done</w:t>
      </w:r>
    </w:p>
  </w:comment>
  <w:comment w:id="473" w:author="Kristin Fender" w:date="2020-08-06T11:14:00Z" w:initials="KF">
    <w:p w14:paraId="058517D0" w14:textId="3CFFAF98" w:rsidR="0068464D" w:rsidRPr="0068464D" w:rsidRDefault="0068464D" w:rsidP="00E0056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8464D">
        <w:rPr>
          <w:lang w:val="en-US"/>
        </w:rPr>
        <w:t>Need to provide navigation to the page.</w:t>
      </w:r>
    </w:p>
  </w:comment>
  <w:comment w:id="474" w:author="Anastasia Yashenina" w:date="2020-11-05T17:51:00Z" w:initials="AY">
    <w:p w14:paraId="1C3A38C0" w14:textId="65949C35" w:rsidR="00B70E95" w:rsidRPr="00B70E95" w:rsidRDefault="00B70E9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521" w:author="Kristin Fender" w:date="2020-08-06T11:15:00Z" w:initials="KF">
    <w:p w14:paraId="4632D25B" w14:textId="6919A4E5" w:rsidR="0068464D" w:rsidRPr="0068464D" w:rsidRDefault="0068464D" w:rsidP="00E0056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8464D">
        <w:rPr>
          <w:lang w:val="en-US"/>
        </w:rPr>
        <w:t>Need to say where this is happening and provide navigation.</w:t>
      </w:r>
    </w:p>
  </w:comment>
  <w:comment w:id="522" w:author="Anastasia Yashenina" w:date="2020-11-05T17:52:00Z" w:initials="AY">
    <w:p w14:paraId="24D6844F" w14:textId="77F7A162" w:rsidR="00B70E95" w:rsidRPr="00B70E95" w:rsidRDefault="00B70E9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601" w:author="Kristin Fender" w:date="2020-08-10T13:13:00Z" w:initials="KF">
    <w:p w14:paraId="5C37B3D1" w14:textId="783944F2" w:rsidR="0068464D" w:rsidRPr="0068464D" w:rsidRDefault="0068464D" w:rsidP="00625FB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8464D">
        <w:rPr>
          <w:lang w:val="en-US"/>
        </w:rPr>
        <w:t>Please add navigation to where you create a sales order.</w:t>
      </w:r>
    </w:p>
  </w:comment>
  <w:comment w:id="602" w:author="Anastasia Yashenina" w:date="2020-11-05T17:54:00Z" w:initials="AY">
    <w:p w14:paraId="1D34813C" w14:textId="62973B59" w:rsidR="00B70E95" w:rsidRPr="00B70E95" w:rsidRDefault="00B70E9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670" w:author="Kristin Fender" w:date="2020-08-10T13:18:00Z" w:initials="KF">
    <w:p w14:paraId="373F683F" w14:textId="5D117730" w:rsidR="0068464D" w:rsidRPr="0068464D" w:rsidRDefault="0068464D" w:rsidP="00625FB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8464D">
        <w:rPr>
          <w:lang w:val="en-US"/>
        </w:rPr>
        <w:t xml:space="preserve">Do users need to navigate back to this page? If so, please add the navigation path. </w:t>
      </w:r>
    </w:p>
  </w:comment>
  <w:comment w:id="671" w:author="Anastasia Yashenina" w:date="2020-11-05T17:55:00Z" w:initials="AY">
    <w:p w14:paraId="5BDC6961" w14:textId="3770201C" w:rsidR="00B70E95" w:rsidRDefault="00B70E9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  <w:p w14:paraId="67237E98" w14:textId="7428CA0E" w:rsidR="00B70E95" w:rsidRPr="00B70E95" w:rsidRDefault="00B70E95">
      <w:pPr>
        <w:pStyle w:val="CommentText"/>
        <w:rPr>
          <w:lang w:val="en-US"/>
        </w:rPr>
      </w:pPr>
    </w:p>
  </w:comment>
  <w:comment w:id="972" w:author="Chris Read" w:date="2020-08-27T18:22:00Z" w:initials="CR">
    <w:p w14:paraId="23E4D0BA" w14:textId="7D3BACA2" w:rsidR="0068464D" w:rsidRPr="00EC7264" w:rsidRDefault="0068464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noProof/>
          <w:lang w:val="en-US"/>
        </w:rPr>
        <w:t>What's the value that the user should set for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3E4C58" w15:done="0"/>
  <w15:commentEx w15:paraId="33DBD325" w15:paraIdParent="433E4C58" w15:done="0"/>
  <w15:commentEx w15:paraId="6F0A482A" w15:done="0"/>
  <w15:commentEx w15:paraId="4D4C4F95" w15:done="0"/>
  <w15:commentEx w15:paraId="7C989E00" w15:paraIdParent="4D4C4F95" w15:done="0"/>
  <w15:commentEx w15:paraId="0DB24F1B" w15:done="0"/>
  <w15:commentEx w15:paraId="74A8D7FB" w15:paraIdParent="0DB24F1B" w15:done="0"/>
  <w15:commentEx w15:paraId="3050B92C" w15:done="0"/>
  <w15:commentEx w15:paraId="090B6A4A" w15:paraIdParent="3050B92C" w15:done="0"/>
  <w15:commentEx w15:paraId="4E27BAFC" w15:done="0"/>
  <w15:commentEx w15:paraId="1461FE4C" w15:paraIdParent="4E27BAFC" w15:done="0"/>
  <w15:commentEx w15:paraId="6E531D87" w15:done="0"/>
  <w15:commentEx w15:paraId="05A0C24D" w15:paraIdParent="6E531D87" w15:done="0"/>
  <w15:commentEx w15:paraId="4F8100C6" w15:done="0"/>
  <w15:commentEx w15:paraId="7AE7C265" w15:paraIdParent="4F8100C6" w15:done="0"/>
  <w15:commentEx w15:paraId="058517D0" w15:done="1"/>
  <w15:commentEx w15:paraId="1C3A38C0" w15:paraIdParent="058517D0" w15:done="0"/>
  <w15:commentEx w15:paraId="4632D25B" w15:done="0"/>
  <w15:commentEx w15:paraId="24D6844F" w15:paraIdParent="4632D25B" w15:done="0"/>
  <w15:commentEx w15:paraId="5C37B3D1" w15:done="0"/>
  <w15:commentEx w15:paraId="1D34813C" w15:paraIdParent="5C37B3D1" w15:done="0"/>
  <w15:commentEx w15:paraId="373F683F" w15:done="0"/>
  <w15:commentEx w15:paraId="67237E98" w15:paraIdParent="373F683F" w15:done="0"/>
  <w15:commentEx w15:paraId="23E4D0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6566D" w16cex:dateUtc="2020-08-06T17:14:00Z"/>
  <w16cex:commentExtensible w16cex:durableId="234EB69A" w16cex:dateUtc="2020-11-05T14:36:00Z"/>
  <w16cex:commentExtensible w16cex:durableId="22B2B9FA" w16cex:dateUtc="2020-07-10T06:57:00Z"/>
  <w16cex:commentExtensible w16cex:durableId="22D6638C" w16cex:dateUtc="2020-08-06T18:10:00Z"/>
  <w16cex:commentExtensible w16cex:durableId="234EB6EE" w16cex:dateUtc="2020-11-05T14:37:00Z"/>
  <w16cex:commentExtensible w16cex:durableId="22D663AD" w16cex:dateUtc="2020-08-06T18:10:00Z"/>
  <w16cex:commentExtensible w16cex:durableId="234EB729" w16cex:dateUtc="2020-11-05T14:38:00Z"/>
  <w16cex:commentExtensible w16cex:durableId="22D663C1" w16cex:dateUtc="2020-08-06T18:10:00Z"/>
  <w16cex:commentExtensible w16cex:durableId="234EB752" w16cex:dateUtc="2020-11-05T14:39:00Z"/>
  <w16cex:commentExtensible w16cex:durableId="22D663E5" w16cex:dateUtc="2020-08-06T18:11:00Z"/>
  <w16cex:commentExtensible w16cex:durableId="234EB855" w16cex:dateUtc="2020-11-05T14:43:00Z"/>
  <w16cex:commentExtensible w16cex:durableId="234EB9D0" w16cex:dateUtc="2020-08-06T18:13:00Z"/>
  <w16cex:commentExtensible w16cex:durableId="234EB9CF" w16cex:dateUtc="2020-11-05T14:44:00Z"/>
  <w16cex:commentExtensible w16cex:durableId="22D66475" w16cex:dateUtc="2020-08-06T18:13:00Z"/>
  <w16cex:commentExtensible w16cex:durableId="234EB882" w16cex:dateUtc="2020-11-05T14:44:00Z"/>
  <w16cex:commentExtensible w16cex:durableId="22D66499" w16cex:dateUtc="2020-08-06T18:14:00Z"/>
  <w16cex:commentExtensible w16cex:durableId="234EBA32" w16cex:dateUtc="2020-11-05T14:51:00Z"/>
  <w16cex:commentExtensible w16cex:durableId="22D664DC" w16cex:dateUtc="2020-08-06T18:15:00Z"/>
  <w16cex:commentExtensible w16cex:durableId="234EBA6D" w16cex:dateUtc="2020-11-05T14:52:00Z"/>
  <w16cex:commentExtensible w16cex:durableId="22DBC684" w16cex:dateUtc="2020-08-10T20:13:00Z"/>
  <w16cex:commentExtensible w16cex:durableId="234EBAB9" w16cex:dateUtc="2020-11-05T14:54:00Z"/>
  <w16cex:commentExtensible w16cex:durableId="22DBC794" w16cex:dateUtc="2020-08-10T20:18:00Z"/>
  <w16cex:commentExtensible w16cex:durableId="234EBB05" w16cex:dateUtc="2020-11-05T14:55:00Z"/>
  <w16cex:commentExtensible w16cex:durableId="22F27882" w16cex:dateUtc="2020-08-28T0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3E4C58" w16cid:durableId="22D6566D"/>
  <w16cid:commentId w16cid:paraId="33DBD325" w16cid:durableId="234EB69A"/>
  <w16cid:commentId w16cid:paraId="6F0A482A" w16cid:durableId="22B2B9FA"/>
  <w16cid:commentId w16cid:paraId="4D4C4F95" w16cid:durableId="22D6638C"/>
  <w16cid:commentId w16cid:paraId="7C989E00" w16cid:durableId="234EB6EE"/>
  <w16cid:commentId w16cid:paraId="0DB24F1B" w16cid:durableId="22D663AD"/>
  <w16cid:commentId w16cid:paraId="74A8D7FB" w16cid:durableId="234EB729"/>
  <w16cid:commentId w16cid:paraId="3050B92C" w16cid:durableId="22D663C1"/>
  <w16cid:commentId w16cid:paraId="090B6A4A" w16cid:durableId="234EB752"/>
  <w16cid:commentId w16cid:paraId="4E27BAFC" w16cid:durableId="22D663E5"/>
  <w16cid:commentId w16cid:paraId="1461FE4C" w16cid:durableId="234EB855"/>
  <w16cid:commentId w16cid:paraId="6E531D87" w16cid:durableId="234EB9D0"/>
  <w16cid:commentId w16cid:paraId="05A0C24D" w16cid:durableId="234EB9CF"/>
  <w16cid:commentId w16cid:paraId="4F8100C6" w16cid:durableId="22D66475"/>
  <w16cid:commentId w16cid:paraId="7AE7C265" w16cid:durableId="234EB882"/>
  <w16cid:commentId w16cid:paraId="058517D0" w16cid:durableId="22D66499"/>
  <w16cid:commentId w16cid:paraId="1C3A38C0" w16cid:durableId="234EBA32"/>
  <w16cid:commentId w16cid:paraId="4632D25B" w16cid:durableId="22D664DC"/>
  <w16cid:commentId w16cid:paraId="24D6844F" w16cid:durableId="234EBA6D"/>
  <w16cid:commentId w16cid:paraId="5C37B3D1" w16cid:durableId="22DBC684"/>
  <w16cid:commentId w16cid:paraId="1D34813C" w16cid:durableId="234EBAB9"/>
  <w16cid:commentId w16cid:paraId="373F683F" w16cid:durableId="22DBC794"/>
  <w16cid:commentId w16cid:paraId="67237E98" w16cid:durableId="234EBB05"/>
  <w16cid:commentId w16cid:paraId="23E4D0BA" w16cid:durableId="22F278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A8E76" w14:textId="77777777" w:rsidR="00D47552" w:rsidRDefault="00D47552" w:rsidP="00070786">
      <w:pPr>
        <w:spacing w:after="0" w:line="240" w:lineRule="auto"/>
      </w:pPr>
      <w:r>
        <w:separator/>
      </w:r>
    </w:p>
  </w:endnote>
  <w:endnote w:type="continuationSeparator" w:id="0">
    <w:p w14:paraId="0BE99A38" w14:textId="77777777" w:rsidR="00D47552" w:rsidRDefault="00D47552" w:rsidP="00070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F3B1F" w14:textId="77777777" w:rsidR="00D47552" w:rsidRDefault="00D47552" w:rsidP="00070786">
      <w:pPr>
        <w:spacing w:after="0" w:line="240" w:lineRule="auto"/>
      </w:pPr>
      <w:r>
        <w:separator/>
      </w:r>
    </w:p>
  </w:footnote>
  <w:footnote w:type="continuationSeparator" w:id="0">
    <w:p w14:paraId="7F1A184F" w14:textId="77777777" w:rsidR="00D47552" w:rsidRDefault="00D47552" w:rsidP="00070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63DB"/>
    <w:multiLevelType w:val="hybridMultilevel"/>
    <w:tmpl w:val="E23EDF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67F09"/>
    <w:multiLevelType w:val="hybridMultilevel"/>
    <w:tmpl w:val="8348ECC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8E62126"/>
    <w:multiLevelType w:val="hybridMultilevel"/>
    <w:tmpl w:val="93861B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36964"/>
    <w:multiLevelType w:val="hybridMultilevel"/>
    <w:tmpl w:val="F8AA51BC"/>
    <w:lvl w:ilvl="0" w:tplc="FD3C8872">
      <w:numFmt w:val="bullet"/>
      <w:lvlText w:val="·"/>
      <w:lvlJc w:val="left"/>
      <w:pPr>
        <w:ind w:left="360" w:hanging="360"/>
      </w:pPr>
      <w:rPr>
        <w:rFonts w:ascii="Symbol" w:hAnsi="Symbol" w:cs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6C7209"/>
    <w:multiLevelType w:val="hybridMultilevel"/>
    <w:tmpl w:val="F1F4E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44B99"/>
    <w:multiLevelType w:val="hybridMultilevel"/>
    <w:tmpl w:val="737823C6"/>
    <w:lvl w:ilvl="0" w:tplc="B00C58A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65990"/>
    <w:multiLevelType w:val="hybridMultilevel"/>
    <w:tmpl w:val="5A9A33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43D0B3E"/>
    <w:multiLevelType w:val="hybridMultilevel"/>
    <w:tmpl w:val="F266D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E1E58"/>
    <w:multiLevelType w:val="hybridMultilevel"/>
    <w:tmpl w:val="A56A73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337887"/>
    <w:multiLevelType w:val="hybridMultilevel"/>
    <w:tmpl w:val="26200878"/>
    <w:lvl w:ilvl="0" w:tplc="FD3C8872"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037FC"/>
    <w:multiLevelType w:val="hybridMultilevel"/>
    <w:tmpl w:val="E9FC2E16"/>
    <w:lvl w:ilvl="0" w:tplc="5C189A6A">
      <w:numFmt w:val="bullet"/>
      <w:lvlText w:val="·"/>
      <w:lvlJc w:val="left"/>
      <w:pPr>
        <w:ind w:left="360" w:hanging="360"/>
      </w:pPr>
      <w:rPr>
        <w:rFonts w:ascii="Symbol" w:hAnsi="Symbol" w:cs="Symbol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A9169B1"/>
    <w:multiLevelType w:val="hybridMultilevel"/>
    <w:tmpl w:val="B4C6B400"/>
    <w:lvl w:ilvl="0" w:tplc="3B1AC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348EC"/>
    <w:multiLevelType w:val="hybridMultilevel"/>
    <w:tmpl w:val="A5DC8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62EE6"/>
    <w:multiLevelType w:val="hybridMultilevel"/>
    <w:tmpl w:val="AD8090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7A3F4F"/>
    <w:multiLevelType w:val="hybridMultilevel"/>
    <w:tmpl w:val="0AC805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ED6F53"/>
    <w:multiLevelType w:val="hybridMultilevel"/>
    <w:tmpl w:val="2274377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1D011B"/>
    <w:multiLevelType w:val="hybridMultilevel"/>
    <w:tmpl w:val="0FD84816"/>
    <w:lvl w:ilvl="0" w:tplc="3B1AC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B4CD0"/>
    <w:multiLevelType w:val="hybridMultilevel"/>
    <w:tmpl w:val="B66CDB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152BF5"/>
    <w:multiLevelType w:val="hybridMultilevel"/>
    <w:tmpl w:val="40CEA4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3051BB"/>
    <w:multiLevelType w:val="hybridMultilevel"/>
    <w:tmpl w:val="8372531C"/>
    <w:lvl w:ilvl="0" w:tplc="FD3C8872">
      <w:numFmt w:val="bullet"/>
      <w:lvlText w:val="·"/>
      <w:lvlJc w:val="left"/>
      <w:pPr>
        <w:ind w:left="360" w:hanging="360"/>
      </w:pPr>
      <w:rPr>
        <w:rFonts w:ascii="Symbol" w:hAnsi="Symbol" w:cs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1E5DD6"/>
    <w:multiLevelType w:val="hybridMultilevel"/>
    <w:tmpl w:val="2640C3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30138B8"/>
    <w:multiLevelType w:val="hybridMultilevel"/>
    <w:tmpl w:val="4DB0D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0B34FE"/>
    <w:multiLevelType w:val="hybridMultilevel"/>
    <w:tmpl w:val="9320A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E0CBD"/>
    <w:multiLevelType w:val="hybridMultilevel"/>
    <w:tmpl w:val="F5C87FF6"/>
    <w:lvl w:ilvl="0" w:tplc="5C189A6A">
      <w:start w:val="1"/>
      <w:numFmt w:val="decimal"/>
      <w:pStyle w:val="1-"/>
      <w:lvlText w:val="%1."/>
      <w:lvlJc w:val="left"/>
      <w:pPr>
        <w:tabs>
          <w:tab w:val="num" w:pos="2880"/>
        </w:tabs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4" w15:restartNumberingAfterBreak="0">
    <w:nsid w:val="5218360D"/>
    <w:multiLevelType w:val="hybridMultilevel"/>
    <w:tmpl w:val="C2D60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F2DEA"/>
    <w:multiLevelType w:val="hybridMultilevel"/>
    <w:tmpl w:val="52562E80"/>
    <w:lvl w:ilvl="0" w:tplc="5C189A6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A33F3"/>
    <w:multiLevelType w:val="hybridMultilevel"/>
    <w:tmpl w:val="8002523E"/>
    <w:lvl w:ilvl="0" w:tplc="5C189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060F2C"/>
    <w:multiLevelType w:val="hybridMultilevel"/>
    <w:tmpl w:val="79DC82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D07496"/>
    <w:multiLevelType w:val="hybridMultilevel"/>
    <w:tmpl w:val="F3D0F9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C522C1"/>
    <w:multiLevelType w:val="hybridMultilevel"/>
    <w:tmpl w:val="D3C61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6320A"/>
    <w:multiLevelType w:val="hybridMultilevel"/>
    <w:tmpl w:val="701A1C36"/>
    <w:lvl w:ilvl="0" w:tplc="4E8A926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53B86"/>
    <w:multiLevelType w:val="hybridMultilevel"/>
    <w:tmpl w:val="782007F2"/>
    <w:lvl w:ilvl="0" w:tplc="5C189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ED423A"/>
    <w:multiLevelType w:val="hybridMultilevel"/>
    <w:tmpl w:val="C486E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076C5"/>
    <w:multiLevelType w:val="hybridMultilevel"/>
    <w:tmpl w:val="7EBC6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53C1E"/>
    <w:multiLevelType w:val="hybridMultilevel"/>
    <w:tmpl w:val="1570DF1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7ED3567"/>
    <w:multiLevelType w:val="hybridMultilevel"/>
    <w:tmpl w:val="FA6E18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34385C"/>
    <w:multiLevelType w:val="hybridMultilevel"/>
    <w:tmpl w:val="E536D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F64EA"/>
    <w:multiLevelType w:val="hybridMultilevel"/>
    <w:tmpl w:val="A81E1C04"/>
    <w:lvl w:ilvl="0" w:tplc="4E8A926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67870"/>
    <w:multiLevelType w:val="hybridMultilevel"/>
    <w:tmpl w:val="61707FAC"/>
    <w:lvl w:ilvl="0" w:tplc="5C189A6A">
      <w:numFmt w:val="bullet"/>
      <w:lvlText w:val="·"/>
      <w:lvlJc w:val="left"/>
      <w:pPr>
        <w:ind w:left="360" w:hanging="360"/>
      </w:pPr>
      <w:rPr>
        <w:rFonts w:ascii="Symbol" w:hAnsi="Symbol" w:cs="Symbol" w:hint="default"/>
        <w:color w:val="000000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0A6098"/>
    <w:multiLevelType w:val="hybridMultilevel"/>
    <w:tmpl w:val="D8480260"/>
    <w:lvl w:ilvl="0" w:tplc="38F20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B3A37"/>
    <w:multiLevelType w:val="hybridMultilevel"/>
    <w:tmpl w:val="4410831A"/>
    <w:lvl w:ilvl="0" w:tplc="3B1AC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879D1"/>
    <w:multiLevelType w:val="hybridMultilevel"/>
    <w:tmpl w:val="0F6E656E"/>
    <w:lvl w:ilvl="0" w:tplc="5C189A6A"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34C86"/>
    <w:multiLevelType w:val="hybridMultilevel"/>
    <w:tmpl w:val="FF169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A787F"/>
    <w:multiLevelType w:val="hybridMultilevel"/>
    <w:tmpl w:val="FBC2F80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62933"/>
    <w:multiLevelType w:val="hybridMultilevel"/>
    <w:tmpl w:val="6B40DF28"/>
    <w:lvl w:ilvl="0" w:tplc="72802A70"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FA1FAE"/>
    <w:multiLevelType w:val="hybridMultilevel"/>
    <w:tmpl w:val="1B46C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43254"/>
    <w:multiLevelType w:val="hybridMultilevel"/>
    <w:tmpl w:val="DB46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E7708F"/>
    <w:multiLevelType w:val="hybridMultilevel"/>
    <w:tmpl w:val="B6F6B2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3A5DF9"/>
    <w:multiLevelType w:val="hybridMultilevel"/>
    <w:tmpl w:val="ABC099A6"/>
    <w:lvl w:ilvl="0" w:tplc="04190001">
      <w:numFmt w:val="bullet"/>
      <w:lvlText w:val="·"/>
      <w:lvlJc w:val="left"/>
      <w:pPr>
        <w:ind w:left="360" w:hanging="360"/>
      </w:pPr>
      <w:rPr>
        <w:rFonts w:ascii="Symbol" w:hAnsi="Symbol" w:cs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8"/>
  </w:num>
  <w:num w:numId="3">
    <w:abstractNumId w:val="48"/>
  </w:num>
  <w:num w:numId="4">
    <w:abstractNumId w:val="11"/>
  </w:num>
  <w:num w:numId="5">
    <w:abstractNumId w:val="9"/>
  </w:num>
  <w:num w:numId="6">
    <w:abstractNumId w:val="40"/>
  </w:num>
  <w:num w:numId="7">
    <w:abstractNumId w:val="43"/>
  </w:num>
  <w:num w:numId="8">
    <w:abstractNumId w:val="16"/>
  </w:num>
  <w:num w:numId="9">
    <w:abstractNumId w:val="41"/>
  </w:num>
  <w:num w:numId="10">
    <w:abstractNumId w:val="19"/>
  </w:num>
  <w:num w:numId="11">
    <w:abstractNumId w:val="39"/>
  </w:num>
  <w:num w:numId="12">
    <w:abstractNumId w:val="26"/>
  </w:num>
  <w:num w:numId="13">
    <w:abstractNumId w:val="31"/>
  </w:num>
  <w:num w:numId="14">
    <w:abstractNumId w:val="44"/>
  </w:num>
  <w:num w:numId="15">
    <w:abstractNumId w:val="47"/>
  </w:num>
  <w:num w:numId="16">
    <w:abstractNumId w:val="3"/>
  </w:num>
  <w:num w:numId="17">
    <w:abstractNumId w:val="42"/>
  </w:num>
  <w:num w:numId="18">
    <w:abstractNumId w:val="36"/>
  </w:num>
  <w:num w:numId="19">
    <w:abstractNumId w:val="24"/>
  </w:num>
  <w:num w:numId="20">
    <w:abstractNumId w:val="28"/>
  </w:num>
  <w:num w:numId="21">
    <w:abstractNumId w:val="35"/>
  </w:num>
  <w:num w:numId="22">
    <w:abstractNumId w:val="45"/>
  </w:num>
  <w:num w:numId="23">
    <w:abstractNumId w:val="1"/>
  </w:num>
  <w:num w:numId="24">
    <w:abstractNumId w:val="46"/>
  </w:num>
  <w:num w:numId="25">
    <w:abstractNumId w:val="2"/>
  </w:num>
  <w:num w:numId="26">
    <w:abstractNumId w:val="33"/>
  </w:num>
  <w:num w:numId="27">
    <w:abstractNumId w:val="30"/>
  </w:num>
  <w:num w:numId="28">
    <w:abstractNumId w:val="6"/>
  </w:num>
  <w:num w:numId="29">
    <w:abstractNumId w:val="20"/>
  </w:num>
  <w:num w:numId="30">
    <w:abstractNumId w:val="37"/>
  </w:num>
  <w:num w:numId="31">
    <w:abstractNumId w:val="22"/>
  </w:num>
  <w:num w:numId="32">
    <w:abstractNumId w:val="5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29"/>
  </w:num>
  <w:num w:numId="37">
    <w:abstractNumId w:val="21"/>
  </w:num>
  <w:num w:numId="38">
    <w:abstractNumId w:val="18"/>
  </w:num>
  <w:num w:numId="39">
    <w:abstractNumId w:val="34"/>
  </w:num>
  <w:num w:numId="40">
    <w:abstractNumId w:val="32"/>
  </w:num>
  <w:num w:numId="41">
    <w:abstractNumId w:val="15"/>
  </w:num>
  <w:num w:numId="42">
    <w:abstractNumId w:val="17"/>
  </w:num>
  <w:num w:numId="43">
    <w:abstractNumId w:val="10"/>
  </w:num>
  <w:num w:numId="44">
    <w:abstractNumId w:val="4"/>
  </w:num>
  <w:num w:numId="45">
    <w:abstractNumId w:val="7"/>
  </w:num>
  <w:num w:numId="46">
    <w:abstractNumId w:val="12"/>
  </w:num>
  <w:num w:numId="47">
    <w:abstractNumId w:val="0"/>
  </w:num>
  <w:num w:numId="48">
    <w:abstractNumId w:val="13"/>
  </w:num>
  <w:num w:numId="49">
    <w:abstractNumId w:val="27"/>
  </w:num>
  <w:num w:numId="50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 Read">
    <w15:presenceInfo w15:providerId="AD" w15:userId="S::chris.read@azimuth-grp.com::88ba24fb-d0d8-498c-b9ab-24b2761e3d2f"/>
  </w15:person>
  <w15:person w15:author="Kristin Fender">
    <w15:presenceInfo w15:providerId="AD" w15:userId="S::kfend@microsoft.com::eb44ee13-0407-44d7-8430-ce412a478939"/>
  </w15:person>
  <w15:person w15:author="Christopher Read">
    <w15:presenceInfo w15:providerId="AD" w15:userId="S::chris.read@azimuth-grp.com::88ba24fb-d0d8-498c-b9ab-24b2761e3d2f"/>
  </w15:person>
  <w15:person w15:author="Anastasia Yashenina">
    <w15:presenceInfo w15:providerId="AD" w15:userId="S::anasyash@microsoft.com::06153890-4437-4f8e-bce0-e86e2963cc2d"/>
  </w15:person>
  <w15:person w15:author="Natalya Dyuzhina (KELLY SERVICES IT SOLUTIONS)">
    <w15:presenceInfo w15:providerId="AD" w15:userId="S::v-nadyuz@microsoft.com::b0914e5f-9e9b-4b43-a542-8dc55c609f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86"/>
    <w:rsid w:val="00002363"/>
    <w:rsid w:val="00015349"/>
    <w:rsid w:val="000156F6"/>
    <w:rsid w:val="00020C9A"/>
    <w:rsid w:val="000302D8"/>
    <w:rsid w:val="000328B5"/>
    <w:rsid w:val="000344BE"/>
    <w:rsid w:val="00036DD6"/>
    <w:rsid w:val="00041C65"/>
    <w:rsid w:val="00042DFA"/>
    <w:rsid w:val="00044789"/>
    <w:rsid w:val="000458B8"/>
    <w:rsid w:val="0004688F"/>
    <w:rsid w:val="0005322A"/>
    <w:rsid w:val="00062EA7"/>
    <w:rsid w:val="00066EF4"/>
    <w:rsid w:val="00070786"/>
    <w:rsid w:val="00070B91"/>
    <w:rsid w:val="00073230"/>
    <w:rsid w:val="00074AC4"/>
    <w:rsid w:val="00080B8B"/>
    <w:rsid w:val="00080CD8"/>
    <w:rsid w:val="00081CAD"/>
    <w:rsid w:val="00092063"/>
    <w:rsid w:val="000935FF"/>
    <w:rsid w:val="00094E1E"/>
    <w:rsid w:val="00096AB7"/>
    <w:rsid w:val="000975FB"/>
    <w:rsid w:val="00097B5D"/>
    <w:rsid w:val="00097F6D"/>
    <w:rsid w:val="000A4097"/>
    <w:rsid w:val="000B25F0"/>
    <w:rsid w:val="000B3065"/>
    <w:rsid w:val="000B3B4A"/>
    <w:rsid w:val="000C7FB7"/>
    <w:rsid w:val="000D0DB5"/>
    <w:rsid w:val="000D163B"/>
    <w:rsid w:val="000D222A"/>
    <w:rsid w:val="000D7C31"/>
    <w:rsid w:val="000E2101"/>
    <w:rsid w:val="000F0CA8"/>
    <w:rsid w:val="000F6376"/>
    <w:rsid w:val="0010370D"/>
    <w:rsid w:val="00106FD5"/>
    <w:rsid w:val="00114E87"/>
    <w:rsid w:val="00115084"/>
    <w:rsid w:val="001229CC"/>
    <w:rsid w:val="001230AD"/>
    <w:rsid w:val="001236C3"/>
    <w:rsid w:val="001405CE"/>
    <w:rsid w:val="00146D36"/>
    <w:rsid w:val="00151B64"/>
    <w:rsid w:val="00151EA5"/>
    <w:rsid w:val="001557B8"/>
    <w:rsid w:val="0016677D"/>
    <w:rsid w:val="001745EF"/>
    <w:rsid w:val="00180F4D"/>
    <w:rsid w:val="00186E00"/>
    <w:rsid w:val="00187284"/>
    <w:rsid w:val="00192BD1"/>
    <w:rsid w:val="00194832"/>
    <w:rsid w:val="00195E45"/>
    <w:rsid w:val="00197C1C"/>
    <w:rsid w:val="001A11F0"/>
    <w:rsid w:val="001A1E8C"/>
    <w:rsid w:val="001B1600"/>
    <w:rsid w:val="001B1A59"/>
    <w:rsid w:val="001B28FD"/>
    <w:rsid w:val="001B6D69"/>
    <w:rsid w:val="001B6FB3"/>
    <w:rsid w:val="001B7DA2"/>
    <w:rsid w:val="001C2232"/>
    <w:rsid w:val="001C7F22"/>
    <w:rsid w:val="001D3415"/>
    <w:rsid w:val="001E49C2"/>
    <w:rsid w:val="001E4DDD"/>
    <w:rsid w:val="001E6F1F"/>
    <w:rsid w:val="001F01D7"/>
    <w:rsid w:val="001F1685"/>
    <w:rsid w:val="001F38FD"/>
    <w:rsid w:val="001F4F80"/>
    <w:rsid w:val="001F643E"/>
    <w:rsid w:val="00205B28"/>
    <w:rsid w:val="0021407E"/>
    <w:rsid w:val="00217A58"/>
    <w:rsid w:val="00225DD7"/>
    <w:rsid w:val="0023289D"/>
    <w:rsid w:val="00235322"/>
    <w:rsid w:val="00240130"/>
    <w:rsid w:val="002413FD"/>
    <w:rsid w:val="00243ACF"/>
    <w:rsid w:val="002465FC"/>
    <w:rsid w:val="00253050"/>
    <w:rsid w:val="002555E9"/>
    <w:rsid w:val="00256796"/>
    <w:rsid w:val="00262EB6"/>
    <w:rsid w:val="00270763"/>
    <w:rsid w:val="00272BE9"/>
    <w:rsid w:val="00273299"/>
    <w:rsid w:val="00273360"/>
    <w:rsid w:val="00274831"/>
    <w:rsid w:val="00281C60"/>
    <w:rsid w:val="00283F3D"/>
    <w:rsid w:val="00283FCE"/>
    <w:rsid w:val="00297575"/>
    <w:rsid w:val="002A07E9"/>
    <w:rsid w:val="002B324E"/>
    <w:rsid w:val="002B73B4"/>
    <w:rsid w:val="002B77C8"/>
    <w:rsid w:val="002C0DB3"/>
    <w:rsid w:val="002C729D"/>
    <w:rsid w:val="002E0377"/>
    <w:rsid w:val="002E5EAE"/>
    <w:rsid w:val="002E73A6"/>
    <w:rsid w:val="002F4CC0"/>
    <w:rsid w:val="002F60E0"/>
    <w:rsid w:val="002F7817"/>
    <w:rsid w:val="00300580"/>
    <w:rsid w:val="0030341D"/>
    <w:rsid w:val="00305F4A"/>
    <w:rsid w:val="00307CBD"/>
    <w:rsid w:val="00317080"/>
    <w:rsid w:val="0032307B"/>
    <w:rsid w:val="0033260A"/>
    <w:rsid w:val="00333C2C"/>
    <w:rsid w:val="00335BAC"/>
    <w:rsid w:val="00342E7E"/>
    <w:rsid w:val="00353ACB"/>
    <w:rsid w:val="0035440A"/>
    <w:rsid w:val="00356AB9"/>
    <w:rsid w:val="0035704B"/>
    <w:rsid w:val="003602C3"/>
    <w:rsid w:val="003606F7"/>
    <w:rsid w:val="00360AD6"/>
    <w:rsid w:val="00366B7B"/>
    <w:rsid w:val="00370A18"/>
    <w:rsid w:val="003769E8"/>
    <w:rsid w:val="00380997"/>
    <w:rsid w:val="00381766"/>
    <w:rsid w:val="0038220A"/>
    <w:rsid w:val="00382A57"/>
    <w:rsid w:val="00382C74"/>
    <w:rsid w:val="00386663"/>
    <w:rsid w:val="00391309"/>
    <w:rsid w:val="00393685"/>
    <w:rsid w:val="003A00A1"/>
    <w:rsid w:val="003B1AD8"/>
    <w:rsid w:val="003B320C"/>
    <w:rsid w:val="003B3E28"/>
    <w:rsid w:val="003C1BC0"/>
    <w:rsid w:val="003C246A"/>
    <w:rsid w:val="003C524B"/>
    <w:rsid w:val="003E754D"/>
    <w:rsid w:val="003F2B6C"/>
    <w:rsid w:val="0040220A"/>
    <w:rsid w:val="0041340D"/>
    <w:rsid w:val="00420309"/>
    <w:rsid w:val="00421836"/>
    <w:rsid w:val="00421F5F"/>
    <w:rsid w:val="00422414"/>
    <w:rsid w:val="00427214"/>
    <w:rsid w:val="004331C6"/>
    <w:rsid w:val="00433773"/>
    <w:rsid w:val="00437B2F"/>
    <w:rsid w:val="00437C05"/>
    <w:rsid w:val="0044706C"/>
    <w:rsid w:val="0045387F"/>
    <w:rsid w:val="00453886"/>
    <w:rsid w:val="00454D4A"/>
    <w:rsid w:val="00461C4A"/>
    <w:rsid w:val="00464474"/>
    <w:rsid w:val="00464B34"/>
    <w:rsid w:val="00480340"/>
    <w:rsid w:val="00482046"/>
    <w:rsid w:val="00483483"/>
    <w:rsid w:val="00493BD3"/>
    <w:rsid w:val="004A13DF"/>
    <w:rsid w:val="004B1357"/>
    <w:rsid w:val="004B4297"/>
    <w:rsid w:val="004B47DA"/>
    <w:rsid w:val="004B574A"/>
    <w:rsid w:val="004C0408"/>
    <w:rsid w:val="004C4DE2"/>
    <w:rsid w:val="004C5A60"/>
    <w:rsid w:val="004D364A"/>
    <w:rsid w:val="004D38C2"/>
    <w:rsid w:val="004D6DF6"/>
    <w:rsid w:val="004F060E"/>
    <w:rsid w:val="004F064A"/>
    <w:rsid w:val="004F0B7C"/>
    <w:rsid w:val="004F1636"/>
    <w:rsid w:val="004F2B10"/>
    <w:rsid w:val="004F595F"/>
    <w:rsid w:val="004F6E20"/>
    <w:rsid w:val="00500160"/>
    <w:rsid w:val="00504868"/>
    <w:rsid w:val="00504F30"/>
    <w:rsid w:val="0050690C"/>
    <w:rsid w:val="00511BD6"/>
    <w:rsid w:val="005140C5"/>
    <w:rsid w:val="005141F2"/>
    <w:rsid w:val="0052129D"/>
    <w:rsid w:val="005229D3"/>
    <w:rsid w:val="005279A5"/>
    <w:rsid w:val="00527E91"/>
    <w:rsid w:val="005319AB"/>
    <w:rsid w:val="005436D7"/>
    <w:rsid w:val="0055068A"/>
    <w:rsid w:val="00563192"/>
    <w:rsid w:val="00564D05"/>
    <w:rsid w:val="005673EE"/>
    <w:rsid w:val="00567F03"/>
    <w:rsid w:val="00571205"/>
    <w:rsid w:val="00582E66"/>
    <w:rsid w:val="00584F2C"/>
    <w:rsid w:val="00585FCC"/>
    <w:rsid w:val="005931DD"/>
    <w:rsid w:val="00593918"/>
    <w:rsid w:val="00593EF7"/>
    <w:rsid w:val="00596858"/>
    <w:rsid w:val="00596D13"/>
    <w:rsid w:val="005A251E"/>
    <w:rsid w:val="005A3969"/>
    <w:rsid w:val="005A4E88"/>
    <w:rsid w:val="005A53AE"/>
    <w:rsid w:val="005A629A"/>
    <w:rsid w:val="005A67EB"/>
    <w:rsid w:val="005B16B9"/>
    <w:rsid w:val="005B189A"/>
    <w:rsid w:val="005B29D7"/>
    <w:rsid w:val="005B2AC2"/>
    <w:rsid w:val="005B2D28"/>
    <w:rsid w:val="005B30B3"/>
    <w:rsid w:val="005C0091"/>
    <w:rsid w:val="005C5B1E"/>
    <w:rsid w:val="005D0D9F"/>
    <w:rsid w:val="005D35C1"/>
    <w:rsid w:val="005D5DB0"/>
    <w:rsid w:val="005D63A8"/>
    <w:rsid w:val="005D671F"/>
    <w:rsid w:val="005E4267"/>
    <w:rsid w:val="005E4360"/>
    <w:rsid w:val="005E483B"/>
    <w:rsid w:val="005F13DD"/>
    <w:rsid w:val="005F4DA1"/>
    <w:rsid w:val="005F5DA3"/>
    <w:rsid w:val="0060621B"/>
    <w:rsid w:val="00625FBD"/>
    <w:rsid w:val="00635FE4"/>
    <w:rsid w:val="0063607C"/>
    <w:rsid w:val="0064328E"/>
    <w:rsid w:val="00643AA6"/>
    <w:rsid w:val="006451CD"/>
    <w:rsid w:val="0064728B"/>
    <w:rsid w:val="00653BEB"/>
    <w:rsid w:val="00666623"/>
    <w:rsid w:val="00670EB7"/>
    <w:rsid w:val="00675F04"/>
    <w:rsid w:val="006806C6"/>
    <w:rsid w:val="00680D01"/>
    <w:rsid w:val="00682385"/>
    <w:rsid w:val="00682F3F"/>
    <w:rsid w:val="00684133"/>
    <w:rsid w:val="0068464D"/>
    <w:rsid w:val="0068612C"/>
    <w:rsid w:val="0068779C"/>
    <w:rsid w:val="00694041"/>
    <w:rsid w:val="006A2787"/>
    <w:rsid w:val="006A3516"/>
    <w:rsid w:val="006B0D3F"/>
    <w:rsid w:val="006B1298"/>
    <w:rsid w:val="006B13C2"/>
    <w:rsid w:val="006B7B23"/>
    <w:rsid w:val="006C3C47"/>
    <w:rsid w:val="006C4C5C"/>
    <w:rsid w:val="006C5A34"/>
    <w:rsid w:val="006C7C9A"/>
    <w:rsid w:val="006D4789"/>
    <w:rsid w:val="006D5CFD"/>
    <w:rsid w:val="006D6EB3"/>
    <w:rsid w:val="006E6422"/>
    <w:rsid w:val="006E670D"/>
    <w:rsid w:val="00701496"/>
    <w:rsid w:val="0071077B"/>
    <w:rsid w:val="00711057"/>
    <w:rsid w:val="007172F9"/>
    <w:rsid w:val="00723D81"/>
    <w:rsid w:val="007267B1"/>
    <w:rsid w:val="00727AF2"/>
    <w:rsid w:val="0073139D"/>
    <w:rsid w:val="007316A1"/>
    <w:rsid w:val="0074056C"/>
    <w:rsid w:val="007506BD"/>
    <w:rsid w:val="00753E44"/>
    <w:rsid w:val="00763A45"/>
    <w:rsid w:val="00763E64"/>
    <w:rsid w:val="00764397"/>
    <w:rsid w:val="00770434"/>
    <w:rsid w:val="007713F2"/>
    <w:rsid w:val="00772ADC"/>
    <w:rsid w:val="00772FD3"/>
    <w:rsid w:val="0077391E"/>
    <w:rsid w:val="00773CE1"/>
    <w:rsid w:val="0077664B"/>
    <w:rsid w:val="007854ED"/>
    <w:rsid w:val="0078630C"/>
    <w:rsid w:val="0079099A"/>
    <w:rsid w:val="00794F2E"/>
    <w:rsid w:val="00797779"/>
    <w:rsid w:val="00797BD4"/>
    <w:rsid w:val="007A1F4A"/>
    <w:rsid w:val="007A4F09"/>
    <w:rsid w:val="007A5A22"/>
    <w:rsid w:val="007A630C"/>
    <w:rsid w:val="007B4D8E"/>
    <w:rsid w:val="007B5946"/>
    <w:rsid w:val="007C063A"/>
    <w:rsid w:val="007C484B"/>
    <w:rsid w:val="007D02B8"/>
    <w:rsid w:val="007D28DD"/>
    <w:rsid w:val="007D2ADF"/>
    <w:rsid w:val="007D3720"/>
    <w:rsid w:val="007D3A4B"/>
    <w:rsid w:val="007E0FA5"/>
    <w:rsid w:val="007E3E7F"/>
    <w:rsid w:val="007E66AD"/>
    <w:rsid w:val="007F0A80"/>
    <w:rsid w:val="007F208B"/>
    <w:rsid w:val="008011F8"/>
    <w:rsid w:val="00806112"/>
    <w:rsid w:val="008079D7"/>
    <w:rsid w:val="00810999"/>
    <w:rsid w:val="008135D0"/>
    <w:rsid w:val="00813B9B"/>
    <w:rsid w:val="008160EF"/>
    <w:rsid w:val="00816344"/>
    <w:rsid w:val="00817F59"/>
    <w:rsid w:val="00820D2B"/>
    <w:rsid w:val="0082283C"/>
    <w:rsid w:val="008238E3"/>
    <w:rsid w:val="00832C4E"/>
    <w:rsid w:val="00837336"/>
    <w:rsid w:val="00837EF9"/>
    <w:rsid w:val="00842A57"/>
    <w:rsid w:val="00843963"/>
    <w:rsid w:val="00843BAF"/>
    <w:rsid w:val="00846935"/>
    <w:rsid w:val="00847B6C"/>
    <w:rsid w:val="00847FF9"/>
    <w:rsid w:val="008564FB"/>
    <w:rsid w:val="00862B70"/>
    <w:rsid w:val="00863367"/>
    <w:rsid w:val="00871239"/>
    <w:rsid w:val="00877DF6"/>
    <w:rsid w:val="00881FC3"/>
    <w:rsid w:val="008835DF"/>
    <w:rsid w:val="00883732"/>
    <w:rsid w:val="00884603"/>
    <w:rsid w:val="00892AF2"/>
    <w:rsid w:val="00896AAC"/>
    <w:rsid w:val="00896D13"/>
    <w:rsid w:val="00897110"/>
    <w:rsid w:val="008A0479"/>
    <w:rsid w:val="008B5ABE"/>
    <w:rsid w:val="008C0ECA"/>
    <w:rsid w:val="008D359A"/>
    <w:rsid w:val="008D5FEF"/>
    <w:rsid w:val="008E1727"/>
    <w:rsid w:val="008E2F81"/>
    <w:rsid w:val="008F6761"/>
    <w:rsid w:val="009006E3"/>
    <w:rsid w:val="009006FC"/>
    <w:rsid w:val="009016E7"/>
    <w:rsid w:val="00902D61"/>
    <w:rsid w:val="00906B9F"/>
    <w:rsid w:val="00910100"/>
    <w:rsid w:val="00912A16"/>
    <w:rsid w:val="00916032"/>
    <w:rsid w:val="00920A04"/>
    <w:rsid w:val="00930A31"/>
    <w:rsid w:val="00931C4F"/>
    <w:rsid w:val="00937C33"/>
    <w:rsid w:val="00943101"/>
    <w:rsid w:val="00946D0D"/>
    <w:rsid w:val="00950B24"/>
    <w:rsid w:val="009551FA"/>
    <w:rsid w:val="0095737A"/>
    <w:rsid w:val="00970A85"/>
    <w:rsid w:val="0097505D"/>
    <w:rsid w:val="00975197"/>
    <w:rsid w:val="00975A2E"/>
    <w:rsid w:val="00975F2B"/>
    <w:rsid w:val="00981C28"/>
    <w:rsid w:val="00984B07"/>
    <w:rsid w:val="00986B76"/>
    <w:rsid w:val="00991BF3"/>
    <w:rsid w:val="00991C0F"/>
    <w:rsid w:val="0099253C"/>
    <w:rsid w:val="00992660"/>
    <w:rsid w:val="0099765F"/>
    <w:rsid w:val="009A0742"/>
    <w:rsid w:val="009A5B16"/>
    <w:rsid w:val="009A5DC7"/>
    <w:rsid w:val="009A6DEC"/>
    <w:rsid w:val="009A75A1"/>
    <w:rsid w:val="009A76BB"/>
    <w:rsid w:val="009B4798"/>
    <w:rsid w:val="009C2642"/>
    <w:rsid w:val="009C27EC"/>
    <w:rsid w:val="009C36CE"/>
    <w:rsid w:val="009C5B22"/>
    <w:rsid w:val="009C5E65"/>
    <w:rsid w:val="009C62D4"/>
    <w:rsid w:val="009D4088"/>
    <w:rsid w:val="009D56DA"/>
    <w:rsid w:val="009D5EDB"/>
    <w:rsid w:val="009E2CB4"/>
    <w:rsid w:val="009E2CBD"/>
    <w:rsid w:val="009E6ECF"/>
    <w:rsid w:val="00A05E2A"/>
    <w:rsid w:val="00A11023"/>
    <w:rsid w:val="00A1664F"/>
    <w:rsid w:val="00A16BA8"/>
    <w:rsid w:val="00A25DE0"/>
    <w:rsid w:val="00A26240"/>
    <w:rsid w:val="00A271E1"/>
    <w:rsid w:val="00A339D2"/>
    <w:rsid w:val="00A34760"/>
    <w:rsid w:val="00A3504C"/>
    <w:rsid w:val="00A35DD6"/>
    <w:rsid w:val="00A41EB5"/>
    <w:rsid w:val="00A4538A"/>
    <w:rsid w:val="00A47BA7"/>
    <w:rsid w:val="00A506F0"/>
    <w:rsid w:val="00A53794"/>
    <w:rsid w:val="00A54013"/>
    <w:rsid w:val="00A558FF"/>
    <w:rsid w:val="00A61C9C"/>
    <w:rsid w:val="00A62255"/>
    <w:rsid w:val="00A62EA8"/>
    <w:rsid w:val="00A63A23"/>
    <w:rsid w:val="00A6510B"/>
    <w:rsid w:val="00A66B77"/>
    <w:rsid w:val="00A76F6B"/>
    <w:rsid w:val="00A81161"/>
    <w:rsid w:val="00A81EEE"/>
    <w:rsid w:val="00A82BBB"/>
    <w:rsid w:val="00A84BC8"/>
    <w:rsid w:val="00A850E9"/>
    <w:rsid w:val="00A8718F"/>
    <w:rsid w:val="00A879CD"/>
    <w:rsid w:val="00A92B9C"/>
    <w:rsid w:val="00A937F5"/>
    <w:rsid w:val="00A93E12"/>
    <w:rsid w:val="00A945A9"/>
    <w:rsid w:val="00A96FF3"/>
    <w:rsid w:val="00AA432C"/>
    <w:rsid w:val="00AA6103"/>
    <w:rsid w:val="00AA6EF3"/>
    <w:rsid w:val="00AB0B26"/>
    <w:rsid w:val="00AB471F"/>
    <w:rsid w:val="00AD10B1"/>
    <w:rsid w:val="00AD15F3"/>
    <w:rsid w:val="00AE03A6"/>
    <w:rsid w:val="00AE253A"/>
    <w:rsid w:val="00AE2B99"/>
    <w:rsid w:val="00AE2DFF"/>
    <w:rsid w:val="00AE325E"/>
    <w:rsid w:val="00AE4E7A"/>
    <w:rsid w:val="00AE7F0B"/>
    <w:rsid w:val="00AF291C"/>
    <w:rsid w:val="00AF6D29"/>
    <w:rsid w:val="00B02647"/>
    <w:rsid w:val="00B0420B"/>
    <w:rsid w:val="00B0606F"/>
    <w:rsid w:val="00B06824"/>
    <w:rsid w:val="00B077B1"/>
    <w:rsid w:val="00B1633A"/>
    <w:rsid w:val="00B20240"/>
    <w:rsid w:val="00B2169F"/>
    <w:rsid w:val="00B2197C"/>
    <w:rsid w:val="00B22A71"/>
    <w:rsid w:val="00B25C01"/>
    <w:rsid w:val="00B34A93"/>
    <w:rsid w:val="00B4313A"/>
    <w:rsid w:val="00B458A3"/>
    <w:rsid w:val="00B46CE9"/>
    <w:rsid w:val="00B52A22"/>
    <w:rsid w:val="00B538AB"/>
    <w:rsid w:val="00B5628C"/>
    <w:rsid w:val="00B70E95"/>
    <w:rsid w:val="00B82A10"/>
    <w:rsid w:val="00B82D1C"/>
    <w:rsid w:val="00B84784"/>
    <w:rsid w:val="00B928E4"/>
    <w:rsid w:val="00B92905"/>
    <w:rsid w:val="00B96F42"/>
    <w:rsid w:val="00BA325D"/>
    <w:rsid w:val="00BA5296"/>
    <w:rsid w:val="00BA5309"/>
    <w:rsid w:val="00BA5C0F"/>
    <w:rsid w:val="00BB5683"/>
    <w:rsid w:val="00BB62A9"/>
    <w:rsid w:val="00BD1CA9"/>
    <w:rsid w:val="00BD3394"/>
    <w:rsid w:val="00BD47C2"/>
    <w:rsid w:val="00BD5AD1"/>
    <w:rsid w:val="00BD6900"/>
    <w:rsid w:val="00BE14BD"/>
    <w:rsid w:val="00BE17E4"/>
    <w:rsid w:val="00BF37F4"/>
    <w:rsid w:val="00BF44E3"/>
    <w:rsid w:val="00BF794C"/>
    <w:rsid w:val="00BF7ECD"/>
    <w:rsid w:val="00C037D1"/>
    <w:rsid w:val="00C0456A"/>
    <w:rsid w:val="00C11723"/>
    <w:rsid w:val="00C149D8"/>
    <w:rsid w:val="00C16C46"/>
    <w:rsid w:val="00C2098D"/>
    <w:rsid w:val="00C21449"/>
    <w:rsid w:val="00C24A28"/>
    <w:rsid w:val="00C27C7E"/>
    <w:rsid w:val="00C30A04"/>
    <w:rsid w:val="00C326F0"/>
    <w:rsid w:val="00C33CD3"/>
    <w:rsid w:val="00C34AA2"/>
    <w:rsid w:val="00C36843"/>
    <w:rsid w:val="00C43197"/>
    <w:rsid w:val="00C45496"/>
    <w:rsid w:val="00C4696F"/>
    <w:rsid w:val="00C47C0A"/>
    <w:rsid w:val="00C56204"/>
    <w:rsid w:val="00C60AA0"/>
    <w:rsid w:val="00C617E1"/>
    <w:rsid w:val="00C65675"/>
    <w:rsid w:val="00C66870"/>
    <w:rsid w:val="00C713AB"/>
    <w:rsid w:val="00C82AEC"/>
    <w:rsid w:val="00C8698E"/>
    <w:rsid w:val="00C86D92"/>
    <w:rsid w:val="00C94F62"/>
    <w:rsid w:val="00CA0851"/>
    <w:rsid w:val="00CA3164"/>
    <w:rsid w:val="00CA5DCD"/>
    <w:rsid w:val="00CA7141"/>
    <w:rsid w:val="00CB3788"/>
    <w:rsid w:val="00CB45B5"/>
    <w:rsid w:val="00CB48DA"/>
    <w:rsid w:val="00CB771E"/>
    <w:rsid w:val="00CC6BBF"/>
    <w:rsid w:val="00CD309E"/>
    <w:rsid w:val="00CD4367"/>
    <w:rsid w:val="00CD4C48"/>
    <w:rsid w:val="00CD6C9D"/>
    <w:rsid w:val="00CE1335"/>
    <w:rsid w:val="00CF2F5B"/>
    <w:rsid w:val="00CF3649"/>
    <w:rsid w:val="00CF4F17"/>
    <w:rsid w:val="00CF5755"/>
    <w:rsid w:val="00CF7B6C"/>
    <w:rsid w:val="00D0049E"/>
    <w:rsid w:val="00D0065C"/>
    <w:rsid w:val="00D1250A"/>
    <w:rsid w:val="00D1351B"/>
    <w:rsid w:val="00D15979"/>
    <w:rsid w:val="00D2147F"/>
    <w:rsid w:val="00D267FB"/>
    <w:rsid w:val="00D26DA0"/>
    <w:rsid w:val="00D26F15"/>
    <w:rsid w:val="00D32146"/>
    <w:rsid w:val="00D32B98"/>
    <w:rsid w:val="00D3323B"/>
    <w:rsid w:val="00D33FE4"/>
    <w:rsid w:val="00D340D1"/>
    <w:rsid w:val="00D3514C"/>
    <w:rsid w:val="00D3707D"/>
    <w:rsid w:val="00D40663"/>
    <w:rsid w:val="00D47552"/>
    <w:rsid w:val="00D50E8E"/>
    <w:rsid w:val="00D50EF2"/>
    <w:rsid w:val="00D51B26"/>
    <w:rsid w:val="00D53AE5"/>
    <w:rsid w:val="00D55C0A"/>
    <w:rsid w:val="00D55CA6"/>
    <w:rsid w:val="00D621C2"/>
    <w:rsid w:val="00D700CE"/>
    <w:rsid w:val="00D70534"/>
    <w:rsid w:val="00D7151C"/>
    <w:rsid w:val="00D726A9"/>
    <w:rsid w:val="00D77E14"/>
    <w:rsid w:val="00D810CF"/>
    <w:rsid w:val="00D847A7"/>
    <w:rsid w:val="00D86CB1"/>
    <w:rsid w:val="00D900AB"/>
    <w:rsid w:val="00D92945"/>
    <w:rsid w:val="00D97C5C"/>
    <w:rsid w:val="00DA1486"/>
    <w:rsid w:val="00DB2877"/>
    <w:rsid w:val="00DB349A"/>
    <w:rsid w:val="00DB4894"/>
    <w:rsid w:val="00DC6C77"/>
    <w:rsid w:val="00DD3B58"/>
    <w:rsid w:val="00DD5C95"/>
    <w:rsid w:val="00DF000E"/>
    <w:rsid w:val="00E0042E"/>
    <w:rsid w:val="00E00562"/>
    <w:rsid w:val="00E06295"/>
    <w:rsid w:val="00E06F44"/>
    <w:rsid w:val="00E132A0"/>
    <w:rsid w:val="00E13BA6"/>
    <w:rsid w:val="00E145CC"/>
    <w:rsid w:val="00E25354"/>
    <w:rsid w:val="00E26F43"/>
    <w:rsid w:val="00E3601E"/>
    <w:rsid w:val="00E51748"/>
    <w:rsid w:val="00E532AC"/>
    <w:rsid w:val="00E55554"/>
    <w:rsid w:val="00E56103"/>
    <w:rsid w:val="00E57357"/>
    <w:rsid w:val="00E71CDB"/>
    <w:rsid w:val="00E85CBC"/>
    <w:rsid w:val="00E92222"/>
    <w:rsid w:val="00E93AD0"/>
    <w:rsid w:val="00E950A7"/>
    <w:rsid w:val="00EA752D"/>
    <w:rsid w:val="00EB0809"/>
    <w:rsid w:val="00EB6FF9"/>
    <w:rsid w:val="00EC60DD"/>
    <w:rsid w:val="00EC7264"/>
    <w:rsid w:val="00ED56A6"/>
    <w:rsid w:val="00ED7527"/>
    <w:rsid w:val="00ED7C54"/>
    <w:rsid w:val="00EE019F"/>
    <w:rsid w:val="00EE12D3"/>
    <w:rsid w:val="00EE2850"/>
    <w:rsid w:val="00EE4075"/>
    <w:rsid w:val="00EE5D77"/>
    <w:rsid w:val="00EE66C0"/>
    <w:rsid w:val="00EE6AE4"/>
    <w:rsid w:val="00EF2618"/>
    <w:rsid w:val="00EF7F01"/>
    <w:rsid w:val="00F02F61"/>
    <w:rsid w:val="00F06B5C"/>
    <w:rsid w:val="00F136AD"/>
    <w:rsid w:val="00F150D4"/>
    <w:rsid w:val="00F22080"/>
    <w:rsid w:val="00F22B11"/>
    <w:rsid w:val="00F25DBB"/>
    <w:rsid w:val="00F30DE9"/>
    <w:rsid w:val="00F42040"/>
    <w:rsid w:val="00F43225"/>
    <w:rsid w:val="00F45398"/>
    <w:rsid w:val="00F5085A"/>
    <w:rsid w:val="00F51F80"/>
    <w:rsid w:val="00F551AF"/>
    <w:rsid w:val="00F639FA"/>
    <w:rsid w:val="00F67E7D"/>
    <w:rsid w:val="00F71A4E"/>
    <w:rsid w:val="00F76DF6"/>
    <w:rsid w:val="00F81F85"/>
    <w:rsid w:val="00F9075F"/>
    <w:rsid w:val="00F90964"/>
    <w:rsid w:val="00F944EC"/>
    <w:rsid w:val="00FA4F10"/>
    <w:rsid w:val="00FA5FF7"/>
    <w:rsid w:val="00FA71AD"/>
    <w:rsid w:val="00FA771D"/>
    <w:rsid w:val="00FB15DA"/>
    <w:rsid w:val="00FB5432"/>
    <w:rsid w:val="00FB58BE"/>
    <w:rsid w:val="00FC0880"/>
    <w:rsid w:val="00FC2454"/>
    <w:rsid w:val="00FD2361"/>
    <w:rsid w:val="00FD3E3C"/>
    <w:rsid w:val="00FD3F65"/>
    <w:rsid w:val="00FD3FB9"/>
    <w:rsid w:val="00FD6F14"/>
    <w:rsid w:val="00FD7B40"/>
    <w:rsid w:val="00FE1BCF"/>
    <w:rsid w:val="00FE554C"/>
    <w:rsid w:val="00FE6455"/>
    <w:rsid w:val="00FF0F5D"/>
    <w:rsid w:val="00FF25BE"/>
    <w:rsid w:val="00FF3619"/>
    <w:rsid w:val="00FF40C7"/>
    <w:rsid w:val="00FF45CF"/>
    <w:rsid w:val="00FF5BA7"/>
    <w:rsid w:val="00FF65AA"/>
    <w:rsid w:val="00FF6FD5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33F1CE"/>
  <w15:chartTrackingRefBased/>
  <w15:docId w15:val="{14E6F51C-E213-4EDE-83A1-79C76358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2"/>
    <w:qFormat/>
    <w:rsid w:val="00070786"/>
    <w:pPr>
      <w:keepNext/>
      <w:spacing w:before="240" w:after="60" w:line="240" w:lineRule="auto"/>
      <w:outlineLvl w:val="0"/>
    </w:pPr>
    <w:rPr>
      <w:rFonts w:ascii="Segoe UI" w:eastAsia="Calibri" w:hAnsi="Segoe UI" w:cs="Arial"/>
      <w:b/>
      <w:bCs/>
      <w:i/>
      <w:kern w:val="32"/>
      <w:sz w:val="28"/>
      <w:szCs w:val="32"/>
      <w:lang w:eastAsia="ru-RU"/>
    </w:rPr>
  </w:style>
  <w:style w:type="paragraph" w:styleId="Heading2">
    <w:name w:val="heading 2"/>
    <w:basedOn w:val="Normal"/>
    <w:next w:val="Normal"/>
    <w:link w:val="Heading2Char1"/>
    <w:qFormat/>
    <w:rsid w:val="00070786"/>
    <w:pPr>
      <w:keepNext/>
      <w:spacing w:before="240" w:after="120" w:line="240" w:lineRule="auto"/>
      <w:outlineLvl w:val="1"/>
    </w:pPr>
    <w:rPr>
      <w:rFonts w:ascii="Segoe UI" w:eastAsia="Calibri" w:hAnsi="Segoe UI" w:cs="Times New Roman"/>
      <w:b/>
      <w:bCs/>
      <w:lang w:eastAsia="ru-RU"/>
    </w:rPr>
  </w:style>
  <w:style w:type="paragraph" w:styleId="Heading3">
    <w:name w:val="heading 3"/>
    <w:basedOn w:val="Normal"/>
    <w:next w:val="Normal"/>
    <w:link w:val="Heading3Char1"/>
    <w:qFormat/>
    <w:rsid w:val="00070786"/>
    <w:pPr>
      <w:keepNext/>
      <w:autoSpaceDE w:val="0"/>
      <w:autoSpaceDN w:val="0"/>
      <w:spacing w:before="240" w:after="60" w:line="240" w:lineRule="auto"/>
      <w:outlineLvl w:val="2"/>
    </w:pPr>
    <w:rPr>
      <w:rFonts w:ascii="Segoe UI" w:eastAsia="Calibri" w:hAnsi="Segoe UI" w:cs="Times New Roman"/>
      <w:b/>
      <w:bCs/>
      <w:sz w:val="20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070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0707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0707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BodyText">
    <w:name w:val="TBody Text"/>
    <w:link w:val="TBodyTextChar"/>
    <w:qFormat/>
    <w:rsid w:val="00070786"/>
    <w:pPr>
      <w:spacing w:after="120" w:line="240" w:lineRule="auto"/>
    </w:pPr>
    <w:rPr>
      <w:rFonts w:ascii="Segoe UI" w:eastAsia="Times New Roman" w:hAnsi="Segoe UI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semiHidden/>
    <w:rsid w:val="00070786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07078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uiPriority w:val="99"/>
    <w:semiHidden/>
    <w:rsid w:val="00070786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semiHidden/>
    <w:rsid w:val="00070786"/>
    <w:rPr>
      <w:rFonts w:ascii="Calibri" w:eastAsia="Calibri" w:hAnsi="Calibri" w:cs="Times New Roman"/>
      <w:sz w:val="20"/>
      <w:szCs w:val="20"/>
      <w:lang w:eastAsia="ru-RU"/>
    </w:rPr>
  </w:style>
  <w:style w:type="paragraph" w:customStyle="1" w:styleId="Tpath">
    <w:name w:val="Tpath"/>
    <w:basedOn w:val="Normal"/>
    <w:qFormat/>
    <w:rsid w:val="00070786"/>
    <w:pPr>
      <w:keepNext/>
      <w:widowControl w:val="0"/>
      <w:autoSpaceDE w:val="0"/>
      <w:autoSpaceDN w:val="0"/>
      <w:spacing w:before="60" w:after="60" w:line="240" w:lineRule="auto"/>
      <w:jc w:val="center"/>
    </w:pPr>
    <w:rPr>
      <w:rFonts w:ascii="Segoe UI" w:eastAsia="Calibri" w:hAnsi="Segoe UI" w:cs="Arial"/>
      <w:b/>
      <w:sz w:val="20"/>
      <w:szCs w:val="16"/>
      <w:lang w:eastAsia="ru-RU"/>
    </w:rPr>
  </w:style>
  <w:style w:type="paragraph" w:customStyle="1" w:styleId="THeading6">
    <w:name w:val="THeading 6"/>
    <w:basedOn w:val="Normal"/>
    <w:qFormat/>
    <w:rsid w:val="00070786"/>
    <w:pPr>
      <w:widowControl w:val="0"/>
      <w:autoSpaceDE w:val="0"/>
      <w:autoSpaceDN w:val="0"/>
      <w:spacing w:before="144" w:after="0" w:line="360" w:lineRule="auto"/>
      <w:ind w:left="2088"/>
    </w:pPr>
    <w:rPr>
      <w:rFonts w:ascii="Arial" w:eastAsia="Calibri" w:hAnsi="Arial" w:cs="Arial"/>
      <w:b/>
      <w:bCs/>
      <w:szCs w:val="18"/>
      <w:lang w:eastAsia="ru-RU"/>
    </w:rPr>
  </w:style>
  <w:style w:type="paragraph" w:customStyle="1" w:styleId="TfigPic">
    <w:name w:val="TfigPic"/>
    <w:basedOn w:val="TBodyText"/>
    <w:link w:val="TfigPicChar1"/>
    <w:qFormat/>
    <w:rsid w:val="00070786"/>
    <w:pPr>
      <w:jc w:val="center"/>
    </w:pPr>
  </w:style>
  <w:style w:type="character" w:customStyle="1" w:styleId="TBodyTextChar">
    <w:name w:val="TBody Text Char"/>
    <w:basedOn w:val="DefaultParagraphFont"/>
    <w:link w:val="TBodyText"/>
    <w:rsid w:val="00070786"/>
    <w:rPr>
      <w:rFonts w:ascii="Segoe UI" w:eastAsia="Times New Roman" w:hAnsi="Segoe UI" w:cs="Times New Roman"/>
      <w:sz w:val="20"/>
      <w:szCs w:val="20"/>
      <w:lang w:eastAsia="ru-RU"/>
    </w:rPr>
  </w:style>
  <w:style w:type="character" w:customStyle="1" w:styleId="TfigPicChar1">
    <w:name w:val="TfigPic Char1"/>
    <w:basedOn w:val="TBodyTextChar"/>
    <w:link w:val="TfigPic"/>
    <w:rsid w:val="00070786"/>
    <w:rPr>
      <w:rFonts w:ascii="Segoe UI" w:eastAsia="Times New Roman" w:hAnsi="Segoe UI" w:cs="Times New Roman"/>
      <w:sz w:val="20"/>
      <w:szCs w:val="20"/>
      <w:lang w:eastAsia="ru-RU"/>
    </w:rPr>
  </w:style>
  <w:style w:type="character" w:customStyle="1" w:styleId="Heading1Char2">
    <w:name w:val="Heading 1 Char2"/>
    <w:basedOn w:val="DefaultParagraphFont"/>
    <w:link w:val="Heading1"/>
    <w:rsid w:val="00070786"/>
    <w:rPr>
      <w:rFonts w:ascii="Segoe UI" w:eastAsia="Calibri" w:hAnsi="Segoe UI" w:cs="Arial"/>
      <w:b/>
      <w:bCs/>
      <w:i/>
      <w:kern w:val="32"/>
      <w:sz w:val="28"/>
      <w:szCs w:val="32"/>
      <w:lang w:eastAsia="ru-RU"/>
    </w:rPr>
  </w:style>
  <w:style w:type="character" w:customStyle="1" w:styleId="Heading2Char1">
    <w:name w:val="Heading 2 Char1"/>
    <w:basedOn w:val="DefaultParagraphFont"/>
    <w:link w:val="Heading2"/>
    <w:rsid w:val="00070786"/>
    <w:rPr>
      <w:rFonts w:ascii="Segoe UI" w:eastAsia="Calibri" w:hAnsi="Segoe UI" w:cs="Times New Roman"/>
      <w:b/>
      <w:bCs/>
      <w:lang w:eastAsia="ru-RU"/>
    </w:rPr>
  </w:style>
  <w:style w:type="character" w:customStyle="1" w:styleId="Default">
    <w:name w:val="Default Знак"/>
    <w:basedOn w:val="DefaultParagraphFont"/>
    <w:rsid w:val="00070786"/>
    <w:rPr>
      <w:color w:val="000000"/>
      <w:sz w:val="24"/>
      <w:szCs w:val="24"/>
      <w:lang w:val="da-DK" w:eastAsia="da-DK" w:bidi="ar-SA"/>
    </w:rPr>
  </w:style>
  <w:style w:type="paragraph" w:customStyle="1" w:styleId="1-0">
    <w:name w:val="1- путь"/>
    <w:basedOn w:val="Normal"/>
    <w:next w:val="Normal"/>
    <w:link w:val="1-1"/>
    <w:autoRedefine/>
    <w:rsid w:val="00070786"/>
    <w:pPr>
      <w:keepNext/>
      <w:spacing w:after="0" w:line="240" w:lineRule="auto"/>
      <w:ind w:left="2160"/>
    </w:pPr>
    <w:rPr>
      <w:rFonts w:ascii="Arial" w:eastAsia="Times New Roman" w:hAnsi="Arial" w:cs="Times New Roman"/>
      <w:smallCaps/>
    </w:rPr>
  </w:style>
  <w:style w:type="character" w:customStyle="1" w:styleId="1-1">
    <w:name w:val="1- путь Знак"/>
    <w:basedOn w:val="DefaultParagraphFont"/>
    <w:link w:val="1-0"/>
    <w:rsid w:val="00070786"/>
    <w:rPr>
      <w:rFonts w:ascii="Arial" w:eastAsia="Times New Roman" w:hAnsi="Arial" w:cs="Times New Roman"/>
      <w:smallCaps/>
    </w:rPr>
  </w:style>
  <w:style w:type="paragraph" w:customStyle="1" w:styleId="1-2">
    <w:name w:val="1- Закладка"/>
    <w:basedOn w:val="Normal"/>
    <w:link w:val="1-3"/>
    <w:rsid w:val="00070786"/>
    <w:pPr>
      <w:tabs>
        <w:tab w:val="num" w:pos="360"/>
      </w:tabs>
      <w:spacing w:after="0" w:line="240" w:lineRule="auto"/>
      <w:ind w:left="2874" w:hanging="357"/>
    </w:pPr>
    <w:rPr>
      <w:rFonts w:ascii="Segoe UI" w:eastAsia="Times New Roman" w:hAnsi="Segoe UI" w:cs="Times New Roman"/>
      <w:b/>
      <w:sz w:val="20"/>
    </w:rPr>
  </w:style>
  <w:style w:type="character" w:customStyle="1" w:styleId="1-3">
    <w:name w:val="1- Закладка Знак"/>
    <w:basedOn w:val="DefaultParagraphFont"/>
    <w:link w:val="1-2"/>
    <w:rsid w:val="00070786"/>
    <w:rPr>
      <w:rFonts w:ascii="Segoe UI" w:eastAsia="Times New Roman" w:hAnsi="Segoe UI" w:cs="Times New Roman"/>
      <w:b/>
      <w:sz w:val="20"/>
    </w:rPr>
  </w:style>
  <w:style w:type="paragraph" w:customStyle="1" w:styleId="1-4">
    <w:name w:val="1- Поле"/>
    <w:basedOn w:val="Normal"/>
    <w:link w:val="1-5"/>
    <w:rsid w:val="00070786"/>
    <w:pPr>
      <w:tabs>
        <w:tab w:val="num" w:pos="360"/>
      </w:tabs>
      <w:spacing w:after="0" w:line="240" w:lineRule="auto"/>
      <w:ind w:left="2874" w:hanging="357"/>
    </w:pPr>
    <w:rPr>
      <w:rFonts w:ascii="Segoe UI" w:eastAsia="Times New Roman" w:hAnsi="Segoe UI" w:cs="Times New Roman"/>
      <w:b/>
      <w:sz w:val="20"/>
    </w:rPr>
  </w:style>
  <w:style w:type="character" w:customStyle="1" w:styleId="1-5">
    <w:name w:val="1- Поле Знак"/>
    <w:basedOn w:val="DefaultParagraphFont"/>
    <w:link w:val="1-4"/>
    <w:rsid w:val="00070786"/>
    <w:rPr>
      <w:rFonts w:ascii="Segoe UI" w:eastAsia="Times New Roman" w:hAnsi="Segoe UI" w:cs="Times New Roman"/>
      <w:b/>
      <w:sz w:val="20"/>
    </w:rPr>
  </w:style>
  <w:style w:type="paragraph" w:customStyle="1" w:styleId="1-">
    <w:name w:val="1-Кнопка"/>
    <w:basedOn w:val="Normal"/>
    <w:link w:val="1-6"/>
    <w:rsid w:val="00070786"/>
    <w:pPr>
      <w:numPr>
        <w:numId w:val="1"/>
      </w:numPr>
      <w:spacing w:after="0" w:line="240" w:lineRule="auto"/>
      <w:ind w:left="2874" w:hanging="357"/>
    </w:pPr>
    <w:rPr>
      <w:rFonts w:ascii="Segoe UI" w:eastAsia="Times New Roman" w:hAnsi="Segoe UI" w:cs="Times New Roman"/>
      <w:b/>
      <w:sz w:val="20"/>
      <w:lang w:val="en-US"/>
    </w:rPr>
  </w:style>
  <w:style w:type="character" w:customStyle="1" w:styleId="1-6">
    <w:name w:val="1-Кнопка Знак"/>
    <w:basedOn w:val="DefaultParagraphFont"/>
    <w:link w:val="1-"/>
    <w:rsid w:val="00070786"/>
    <w:rPr>
      <w:rFonts w:ascii="Segoe UI" w:eastAsia="Times New Roman" w:hAnsi="Segoe UI" w:cs="Times New Roman"/>
      <w:b/>
      <w:sz w:val="20"/>
      <w:lang w:val="en-US"/>
    </w:rPr>
  </w:style>
  <w:style w:type="character" w:customStyle="1" w:styleId="Heading3Char1">
    <w:name w:val="Heading 3 Char1"/>
    <w:basedOn w:val="DefaultParagraphFont"/>
    <w:link w:val="Heading3"/>
    <w:rsid w:val="00070786"/>
    <w:rPr>
      <w:rFonts w:ascii="Segoe UI" w:eastAsia="Calibri" w:hAnsi="Segoe UI" w:cs="Times New Roman"/>
      <w:b/>
      <w:bCs/>
      <w:sz w:val="20"/>
      <w:szCs w:val="2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8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6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376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0F6376"/>
    <w:rPr>
      <w:rFonts w:ascii="Calibri" w:eastAsia="Calibri" w:hAnsi="Calibri" w:cs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B15DA"/>
    <w:pPr>
      <w:ind w:left="720"/>
      <w:contextualSpacing/>
    </w:pPr>
  </w:style>
  <w:style w:type="character" w:customStyle="1" w:styleId="Heading1Char1">
    <w:name w:val="Heading 1 Char1"/>
    <w:basedOn w:val="DefaultParagraphFont"/>
    <w:rsid w:val="00DB349A"/>
    <w:rPr>
      <w:rFonts w:ascii="Segoe UI" w:eastAsia="Calibri" w:hAnsi="Segoe UI" w:cs="Arial"/>
      <w:b/>
      <w:bCs/>
      <w:i/>
      <w:kern w:val="32"/>
      <w:sz w:val="28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D00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65C"/>
    <w:rPr>
      <w:color w:val="605E5C"/>
      <w:shd w:val="clear" w:color="auto" w:fill="E1DFDD"/>
    </w:rPr>
  </w:style>
  <w:style w:type="paragraph" w:customStyle="1" w:styleId="a">
    <w:name w:val="Табл"/>
    <w:basedOn w:val="Normal"/>
    <w:qFormat/>
    <w:rsid w:val="005C5B1E"/>
    <w:pPr>
      <w:spacing w:after="0" w:line="240" w:lineRule="auto"/>
    </w:pPr>
  </w:style>
  <w:style w:type="paragraph" w:customStyle="1" w:styleId="TTableHeading">
    <w:name w:val="TTable Heading"/>
    <w:qFormat/>
    <w:rsid w:val="00AE7F0B"/>
    <w:pPr>
      <w:tabs>
        <w:tab w:val="left" w:pos="357"/>
      </w:tabs>
      <w:spacing w:before="60" w:after="60" w:line="240" w:lineRule="auto"/>
      <w:ind w:left="74" w:right="74"/>
    </w:pPr>
    <w:rPr>
      <w:rFonts w:ascii="Segoe UI" w:eastAsia="Times New Roman" w:hAnsi="Segoe UI" w:cs="Times New Roman"/>
      <w:bCs/>
      <w:color w:val="FFFFFF"/>
      <w:sz w:val="20"/>
      <w:szCs w:val="18"/>
      <w:lang w:eastAsia="ru-RU"/>
    </w:rPr>
  </w:style>
  <w:style w:type="paragraph" w:customStyle="1" w:styleId="Ttabletext">
    <w:name w:val="Ttable text"/>
    <w:qFormat/>
    <w:rsid w:val="00AE7F0B"/>
    <w:pPr>
      <w:tabs>
        <w:tab w:val="left" w:pos="357"/>
        <w:tab w:val="left" w:pos="720"/>
      </w:tabs>
      <w:spacing w:before="60" w:after="60" w:line="240" w:lineRule="auto"/>
      <w:ind w:left="74" w:right="74"/>
    </w:pPr>
    <w:rPr>
      <w:rFonts w:ascii="Segoe UI" w:eastAsia="Times New Roman" w:hAnsi="Segoe UI" w:cs="Times New Roman"/>
      <w:sz w:val="18"/>
      <w:lang w:eastAsia="ru-RU"/>
    </w:rPr>
  </w:style>
  <w:style w:type="paragraph" w:styleId="Revision">
    <w:name w:val="Revision"/>
    <w:hidden/>
    <w:uiPriority w:val="99"/>
    <w:semiHidden/>
    <w:rsid w:val="00930A3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931D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6510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0690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i w:val="0"/>
      <w:color w:val="2F5496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69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69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690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5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1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2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D714D70918145A203758418DBF7A3" ma:contentTypeVersion="12" ma:contentTypeDescription="Create a new document." ma:contentTypeScope="" ma:versionID="8f077e9b4ac1aca4b34db19b04974838">
  <xsd:schema xmlns:xsd="http://www.w3.org/2001/XMLSchema" xmlns:xs="http://www.w3.org/2001/XMLSchema" xmlns:p="http://schemas.microsoft.com/office/2006/metadata/properties" xmlns:ns3="c9c825b2-203c-4515-93ea-6ce66074bdae" xmlns:ns4="11159a08-9a61-487c-8e8a-b9305975d431" targetNamespace="http://schemas.microsoft.com/office/2006/metadata/properties" ma:root="true" ma:fieldsID="fe4ddd4aee13037becd49a726faf2daa" ns3:_="" ns4:_="">
    <xsd:import namespace="c9c825b2-203c-4515-93ea-6ce66074bdae"/>
    <xsd:import namespace="11159a08-9a61-487c-8e8a-b9305975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825b2-203c-4515-93ea-6ce66074b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59a08-9a61-487c-8e8a-b9305975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CA3CD-1D7B-4332-87BC-851BD9D06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825b2-203c-4515-93ea-6ce66074bdae"/>
    <ds:schemaRef ds:uri="11159a08-9a61-487c-8e8a-b9305975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34105E-1BC4-4862-AFEF-8BB016F434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7EF3E0-3C38-4E68-A001-E610F9C931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CB1F46-3860-40F5-852E-593F2610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2331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Dyuzhina (KELLY SERVICES IT SOLUTIONS)</dc:creator>
  <cp:keywords/>
  <dc:description/>
  <cp:lastModifiedBy>Anastasia Yashenina</cp:lastModifiedBy>
  <cp:revision>3</cp:revision>
  <dcterms:created xsi:type="dcterms:W3CDTF">2020-11-05T14:59:00Z</dcterms:created>
  <dcterms:modified xsi:type="dcterms:W3CDTF">2020-11-05T15:01:00Z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2020-05-06T11:25:25.0840246Z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696fe4ac-1d8d-4d7f-b5a5-d1b5b8719fad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ContentTypeId">
    <vt:lpwstr>0x0101001C7D714D70918145A203758418DBF7A3</vt:lpwstr>
  </property>
</Properties>
</file>